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5C91" w14:textId="1C8D2680" w:rsidR="00183ABE" w:rsidRDefault="007E41B9" w:rsidP="00AB25CE">
      <w:pPr>
        <w:pStyle w:val="Title"/>
      </w:pPr>
      <w:r>
        <w:rPr>
          <w:rFonts w:hint="eastAsia"/>
        </w:rPr>
        <w:t>統計データ処理</w:t>
      </w:r>
    </w:p>
    <w:p w14:paraId="6EF28898" w14:textId="486AAB79" w:rsidR="005737C3" w:rsidRDefault="007E41B9" w:rsidP="00605AFA">
      <w:pPr>
        <w:jc w:val="right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HI4 45号 山口惺司</w:t>
      </w:r>
    </w:p>
    <w:p w14:paraId="727A105F" w14:textId="2C38F528" w:rsidR="00622967" w:rsidRDefault="00622967" w:rsidP="00605AFA">
      <w:pPr>
        <w:jc w:val="right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実施日：</w:t>
      </w:r>
      <w:r w:rsidR="004A494C">
        <w:rPr>
          <w:rStyle w:val="BookTitle"/>
          <w:rFonts w:hint="eastAsia"/>
          <w:b w:val="0"/>
          <w:bCs w:val="0"/>
          <w:i w:val="0"/>
          <w:iCs w:val="0"/>
        </w:rPr>
        <w:t>2024/04/24</w:t>
      </w:r>
    </w:p>
    <w:p w14:paraId="4952D496" w14:textId="675854FA" w:rsidR="004A494C" w:rsidRDefault="004A494C" w:rsidP="00605AFA">
      <w:pPr>
        <w:jc w:val="right"/>
        <w:rPr>
          <w:rStyle w:val="BookTitle"/>
          <w:rFonts w:hint="eastAsia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2024/</w:t>
      </w:r>
      <w:r w:rsidR="0035607C">
        <w:rPr>
          <w:rStyle w:val="BookTitle"/>
          <w:rFonts w:hint="eastAsia"/>
          <w:b w:val="0"/>
          <w:bCs w:val="0"/>
          <w:i w:val="0"/>
          <w:iCs w:val="0"/>
        </w:rPr>
        <w:t>05/01</w:t>
      </w:r>
    </w:p>
    <w:p w14:paraId="45DB038C" w14:textId="4DE190B8" w:rsidR="00133DED" w:rsidRDefault="0035607C" w:rsidP="008F1DEA">
      <w:pPr>
        <w:jc w:val="right"/>
        <w:rPr>
          <w:rStyle w:val="BookTitle"/>
          <w:rFonts w:hint="eastAsia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レポート提出日：</w:t>
      </w:r>
      <w:r w:rsidR="002646F2">
        <w:rPr>
          <w:rStyle w:val="BookTitle"/>
          <w:b w:val="0"/>
          <w:bCs w:val="0"/>
          <w:i w:val="0"/>
          <w:iCs w:val="0"/>
        </w:rPr>
        <w:t>2024/05/1</w:t>
      </w:r>
      <w:r w:rsidR="002646F2">
        <w:rPr>
          <w:rStyle w:val="BookTitle"/>
          <w:rFonts w:hint="eastAsia"/>
          <w:b w:val="0"/>
          <w:bCs w:val="0"/>
          <w:i w:val="0"/>
          <w:iCs w:val="0"/>
        </w:rPr>
        <w:t>1</w:t>
      </w:r>
    </w:p>
    <w:p w14:paraId="3F09134A" w14:textId="77777777" w:rsidR="00133DED" w:rsidRDefault="00133DED" w:rsidP="00AB25CE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br w:type="page"/>
      </w:r>
    </w:p>
    <w:p w14:paraId="1CCFDD3C" w14:textId="2494E24A" w:rsidR="00301D64" w:rsidRPr="00EC0BB9" w:rsidRDefault="00805C07" w:rsidP="00AB25CE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r w:rsidRPr="00EC0BB9">
        <w:rPr>
          <w:rStyle w:val="BookTitle"/>
          <w:rFonts w:hint="eastAsia"/>
          <w:b/>
          <w:bCs w:val="0"/>
          <w:i w:val="0"/>
          <w:iCs w:val="0"/>
          <w:spacing w:val="0"/>
        </w:rPr>
        <w:t>実験目的</w:t>
      </w:r>
    </w:p>
    <w:p w14:paraId="41AA7358" w14:textId="22E2E086" w:rsidR="00301D64" w:rsidRDefault="00301D64" w:rsidP="00AB25CE">
      <w:pPr>
        <w:pStyle w:val="ListParagraph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Ｒの統計処理に関するプログラミングを理解し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</w:rPr>
        <w:t>２変量(変数)データまで</w:t>
      </w:r>
      <w:r w:rsidR="008D4362">
        <w:rPr>
          <w:rStyle w:val="BookTitle"/>
          <w:rFonts w:hint="eastAsia"/>
          <w:b w:val="0"/>
          <w:bCs w:val="0"/>
          <w:i w:val="0"/>
          <w:iCs w:val="0"/>
        </w:rPr>
        <w:t>の統計処理ができる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173B0AB7" w14:textId="77777777" w:rsidR="008D4362" w:rsidRPr="00301D64" w:rsidRDefault="008D4362" w:rsidP="00AB25CE">
      <w:pPr>
        <w:pStyle w:val="ListParagraph"/>
        <w:rPr>
          <w:rStyle w:val="BookTitle"/>
          <w:b w:val="0"/>
          <w:bCs w:val="0"/>
          <w:i w:val="0"/>
          <w:iCs w:val="0"/>
        </w:rPr>
      </w:pPr>
    </w:p>
    <w:p w14:paraId="7BFF3F1B" w14:textId="3C3AB692" w:rsidR="00805C07" w:rsidRPr="0016577D" w:rsidRDefault="00805C07" w:rsidP="00AB25CE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r w:rsidRPr="0016577D">
        <w:rPr>
          <w:rStyle w:val="BookTitle"/>
          <w:rFonts w:hint="eastAsia"/>
          <w:b/>
          <w:bCs w:val="0"/>
          <w:i w:val="0"/>
          <w:iCs w:val="0"/>
          <w:spacing w:val="0"/>
        </w:rPr>
        <w:t>課題</w:t>
      </w:r>
    </w:p>
    <w:p w14:paraId="1AC00B87" w14:textId="3A2D1A26" w:rsidR="006D309D" w:rsidRDefault="00F360FD" w:rsidP="00AB25CE">
      <w:pPr>
        <w:pStyle w:val="ListParagraph"/>
        <w:numPr>
          <w:ilvl w:val="1"/>
          <w:numId w:val="1"/>
        </w:numPr>
        <w:rPr>
          <w:rStyle w:val="BookTitle"/>
          <w:rFonts w:asciiTheme="majorHAnsi" w:eastAsiaTheme="majorHAnsi" w:hAnsiTheme="majorHAnsi"/>
          <w:i w:val="0"/>
          <w:iCs w:val="0"/>
          <w:sz w:val="24"/>
          <w:szCs w:val="24"/>
        </w:rPr>
      </w:pPr>
      <w:r w:rsidRPr="00F360FD">
        <w:rPr>
          <w:rStyle w:val="BookTitle"/>
          <w:rFonts w:asciiTheme="majorHAnsi" w:eastAsiaTheme="majorHAnsi" w:hAnsiTheme="majorHAnsi" w:hint="eastAsia"/>
          <w:i w:val="0"/>
          <w:iCs w:val="0"/>
          <w:sz w:val="24"/>
          <w:szCs w:val="24"/>
        </w:rPr>
        <w:t>課題</w:t>
      </w:r>
      <w:r w:rsidR="006D309D">
        <w:rPr>
          <w:rStyle w:val="BookTitle"/>
          <w:rFonts w:asciiTheme="majorHAnsi" w:eastAsiaTheme="majorHAnsi" w:hAnsiTheme="majorHAnsi" w:hint="eastAsia"/>
          <w:i w:val="0"/>
          <w:iCs w:val="0"/>
          <w:sz w:val="24"/>
          <w:szCs w:val="24"/>
        </w:rPr>
        <w:t>1</w:t>
      </w:r>
    </w:p>
    <w:p w14:paraId="42673629" w14:textId="58363D40" w:rsidR="006D309D" w:rsidRDefault="006D309D" w:rsidP="00AB25CE">
      <w:pPr>
        <w:rPr>
          <w:rStyle w:val="BookTitle"/>
          <w:b w:val="0"/>
          <w:bCs w:val="0"/>
          <w:i w:val="0"/>
          <w:iCs w:val="0"/>
        </w:rPr>
      </w:pPr>
      <w:r w:rsidRPr="00AB25CE">
        <w:rPr>
          <w:rStyle w:val="BookTitle"/>
          <w:rFonts w:hint="eastAsia"/>
          <w:b w:val="0"/>
          <w:bCs w:val="0"/>
          <w:i w:val="0"/>
          <w:iCs w:val="0"/>
        </w:rPr>
        <w:t>ExcelのCSV形式のデータの入力例について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データの一部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スクリプト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実行結果を説明せよ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4FC3D816" w14:textId="27038A27" w:rsidR="00176223" w:rsidRDefault="00176223" w:rsidP="00AB25CE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Excelの</w:t>
      </w:r>
      <w:r w:rsidR="00F959B9">
        <w:rPr>
          <w:rStyle w:val="BookTitle"/>
          <w:rFonts w:hint="eastAsia"/>
          <w:b w:val="0"/>
          <w:bCs w:val="0"/>
          <w:i w:val="0"/>
          <w:iCs w:val="0"/>
        </w:rPr>
        <w:t>データを</w:t>
      </w:r>
      <w:r w:rsidR="004E7E2C">
        <w:rPr>
          <w:rStyle w:val="BookTitle"/>
          <w:rFonts w:hint="eastAsia"/>
          <w:b w:val="0"/>
          <w:bCs w:val="0"/>
          <w:i w:val="0"/>
          <w:iCs w:val="0"/>
        </w:rPr>
        <w:t>表１に</w:t>
      </w:r>
      <w:r w:rsidR="00F959B9">
        <w:rPr>
          <w:rStyle w:val="BookTitle"/>
          <w:rFonts w:hint="eastAsia"/>
          <w:b w:val="0"/>
          <w:bCs w:val="0"/>
          <w:i w:val="0"/>
          <w:iCs w:val="0"/>
        </w:rPr>
        <w:t>示す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0A8F4B2A" w14:textId="413E4D85" w:rsidR="00D64FD9" w:rsidRDefault="00D64FD9" w:rsidP="00D64FD9">
      <w:pPr>
        <w:jc w:val="center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表１ Excelサンプルデータ</w:t>
      </w:r>
    </w:p>
    <w:tbl>
      <w:tblPr>
        <w:tblW w:w="4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D64FD9" w:rsidRPr="00D64FD9" w14:paraId="724E2866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64B0D35" w14:textId="6162268A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S</w:t>
            </w:r>
            <w:r w:rsidR="00D64FD9"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ex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468D16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proofErr w:type="spellStart"/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ht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59F4EDF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proofErr w:type="spellStart"/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wt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BA19E99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high</w:t>
            </w:r>
          </w:p>
        </w:tc>
      </w:tr>
      <w:tr w:rsidR="00D64FD9" w:rsidRPr="00D64FD9" w14:paraId="750DDF33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70C292" w14:textId="3768390B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F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FE53C12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170.4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3E60FF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66.8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1BE431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high</w:t>
            </w:r>
          </w:p>
        </w:tc>
      </w:tr>
      <w:tr w:rsidR="00D64FD9" w:rsidRPr="00D64FD9" w14:paraId="6F53DB07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0389898" w14:textId="0DF5E148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F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642DCCF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171.3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E1D9FA7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66.8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182BB2F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high</w:t>
            </w:r>
          </w:p>
        </w:tc>
      </w:tr>
      <w:tr w:rsidR="00D64FD9" w:rsidRPr="00D64FD9" w14:paraId="40288AD8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F069D64" w14:textId="4E1DCB3A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F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D0FD4A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159.1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B91D261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58.1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440AC8F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low</w:t>
            </w:r>
          </w:p>
        </w:tc>
      </w:tr>
      <w:tr w:rsidR="00D64FD9" w:rsidRPr="00D64FD9" w14:paraId="0EE037F5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E635057" w14:textId="6DB6C1D5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F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30E0B92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145.9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CDEC484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49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925EC20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low</w:t>
            </w:r>
          </w:p>
        </w:tc>
      </w:tr>
      <w:tr w:rsidR="00D64FD9" w:rsidRPr="00D64FD9" w14:paraId="333ECA01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ACF6B8C" w14:textId="31F8746A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M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5DC6E2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171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2A38A98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83.3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708AF6D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high</w:t>
            </w:r>
          </w:p>
        </w:tc>
      </w:tr>
      <w:tr w:rsidR="00D64FD9" w:rsidRPr="00D64FD9" w14:paraId="0DB89C3F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AD8674D" w14:textId="6F34DBF9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M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FFADC5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175.8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DBA2C45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78.3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A411467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high</w:t>
            </w:r>
          </w:p>
        </w:tc>
      </w:tr>
      <w:tr w:rsidR="00D64FD9" w:rsidRPr="00D64FD9" w14:paraId="5BF9E249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E4ED4C8" w14:textId="2F794859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M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145E9D4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170.1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2283684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55.2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C05140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high</w:t>
            </w:r>
          </w:p>
        </w:tc>
      </w:tr>
      <w:tr w:rsidR="00D64FD9" w:rsidRPr="00D64FD9" w14:paraId="23C8170F" w14:textId="77777777" w:rsidTr="00476635">
        <w:trPr>
          <w:trHeight w:val="36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6AE2CA" w14:textId="5BFC257A" w:rsidR="00D64FD9" w:rsidRPr="00D64FD9" w:rsidRDefault="00AF5B11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/>
                <w:color w:val="000000"/>
                <w:kern w:val="0"/>
              </w:rPr>
              <w:t>M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B8B11CF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165.7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1371568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71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93CFD24" w14:textId="77777777" w:rsidR="00D64FD9" w:rsidRPr="00D64FD9" w:rsidRDefault="00D64FD9" w:rsidP="00D64FD9">
            <w:pPr>
              <w:widowControl/>
              <w:ind w:left="0"/>
              <w:jc w:val="center"/>
              <w:rPr>
                <w:rFonts w:asciiTheme="minorEastAsia" w:eastAsiaTheme="minorEastAsia" w:hAnsiTheme="minorEastAsia" w:cs="MS PGothic"/>
                <w:color w:val="000000"/>
                <w:kern w:val="0"/>
              </w:rPr>
            </w:pPr>
            <w:r w:rsidRPr="00D64FD9">
              <w:rPr>
                <w:rFonts w:asciiTheme="minorEastAsia" w:eastAsiaTheme="minorEastAsia" w:hAnsiTheme="minorEastAsia" w:cs="MS PGothic" w:hint="eastAsia"/>
                <w:color w:val="000000"/>
                <w:kern w:val="0"/>
              </w:rPr>
              <w:t>low</w:t>
            </w:r>
          </w:p>
        </w:tc>
      </w:tr>
    </w:tbl>
    <w:p w14:paraId="51D06D7E" w14:textId="77777777" w:rsidR="00F959B9" w:rsidRDefault="00F959B9" w:rsidP="00D64FD9">
      <w:pPr>
        <w:jc w:val="center"/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</w:p>
    <w:p w14:paraId="7CC2CBFB" w14:textId="4D25787B" w:rsidR="00D64FD9" w:rsidRDefault="002646F2" w:rsidP="00D64FD9">
      <w:pPr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  <w:r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ソースコード</w:t>
      </w:r>
      <w:r w:rsidR="005C1603"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：</w:t>
      </w:r>
    </w:p>
    <w:p w14:paraId="6F66F1C7" w14:textId="77777777" w:rsidR="005C1603" w:rsidRPr="005C1603" w:rsidRDefault="005C1603" w:rsidP="007A7F54">
      <w:pPr>
        <w:ind w:firstLineChars="200" w:firstLine="440"/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  <w:r w:rsidRPr="005C1603"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  <w:t>data &lt;- read.csv("exampledata.csv")</w:t>
      </w:r>
    </w:p>
    <w:p w14:paraId="1A9524F1" w14:textId="5B565108" w:rsidR="005C1603" w:rsidRDefault="005C1603" w:rsidP="007A7F54">
      <w:pPr>
        <w:ind w:firstLineChars="200" w:firstLine="440"/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  <w:r w:rsidRPr="005C1603"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  <w:t>print(data)</w:t>
      </w:r>
    </w:p>
    <w:p w14:paraId="0C32D5E8" w14:textId="77777777" w:rsidR="005C1603" w:rsidRDefault="005C1603" w:rsidP="005C1603">
      <w:pPr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</w:p>
    <w:p w14:paraId="47A3409A" w14:textId="1E090206" w:rsidR="007A7F54" w:rsidRDefault="007A7F54" w:rsidP="005C1603">
      <w:pPr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  <w:r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説明：</w:t>
      </w:r>
    </w:p>
    <w:p w14:paraId="28744B5A" w14:textId="1AE39044" w:rsidR="006A53A6" w:rsidRDefault="006A53A6" w:rsidP="006A53A6">
      <w:pPr>
        <w:ind w:left="0"/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  <w:r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  <w:tab/>
      </w:r>
      <w:r w:rsidR="007A7F54"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 xml:space="preserve">    </w:t>
      </w:r>
      <w:r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一行目でExcelのデータを読みこみ</w:t>
      </w:r>
      <w:r w:rsidR="00DB4F9F"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,</w:t>
      </w:r>
      <w:r w:rsidR="001058DC"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二行目で出力している</w:t>
      </w:r>
      <w:r w:rsidR="00DB4F9F">
        <w:rPr>
          <w:rStyle w:val="BookTitle"/>
          <w:rFonts w:asciiTheme="minorEastAsia" w:eastAsiaTheme="minorEastAsia" w:hAnsiTheme="minorEastAsia" w:hint="eastAsia"/>
          <w:b w:val="0"/>
          <w:bCs w:val="0"/>
          <w:i w:val="0"/>
          <w:iCs w:val="0"/>
        </w:rPr>
        <w:t>.</w:t>
      </w:r>
    </w:p>
    <w:p w14:paraId="61628615" w14:textId="77777777" w:rsidR="005F0F32" w:rsidRPr="00D64FD9" w:rsidRDefault="005F0F32" w:rsidP="006A53A6">
      <w:pPr>
        <w:ind w:left="0"/>
        <w:rPr>
          <w:rStyle w:val="BookTitle"/>
          <w:rFonts w:asciiTheme="minorEastAsia" w:eastAsiaTheme="minorEastAsia" w:hAnsiTheme="minorEastAsia"/>
          <w:b w:val="0"/>
          <w:bCs w:val="0"/>
          <w:i w:val="0"/>
          <w:iCs w:val="0"/>
        </w:rPr>
      </w:pPr>
    </w:p>
    <w:p w14:paraId="0462AB0E" w14:textId="7B6BC121" w:rsidR="006D309D" w:rsidRDefault="006D309D" w:rsidP="00AB25CE">
      <w:pPr>
        <w:pStyle w:val="ListParagraph"/>
        <w:numPr>
          <w:ilvl w:val="1"/>
          <w:numId w:val="1"/>
        </w:numPr>
        <w:rPr>
          <w:rStyle w:val="BookTitle"/>
          <w:rFonts w:asciiTheme="majorHAnsi" w:eastAsiaTheme="majorHAnsi" w:hAnsiTheme="majorHAnsi"/>
          <w:i w:val="0"/>
          <w:iCs w:val="0"/>
          <w:sz w:val="24"/>
          <w:szCs w:val="24"/>
        </w:rPr>
      </w:pPr>
      <w:r>
        <w:rPr>
          <w:rStyle w:val="BookTitle"/>
          <w:rFonts w:asciiTheme="majorHAnsi" w:eastAsiaTheme="majorHAnsi" w:hAnsiTheme="majorHAnsi" w:hint="eastAsia"/>
          <w:i w:val="0"/>
          <w:iCs w:val="0"/>
          <w:sz w:val="24"/>
          <w:szCs w:val="24"/>
        </w:rPr>
        <w:t>課題2</w:t>
      </w:r>
    </w:p>
    <w:p w14:paraId="0B03A839" w14:textId="0C6C6874" w:rsidR="000A3B74" w:rsidRDefault="0016577D" w:rsidP="00AB25CE">
      <w:r w:rsidRPr="0016577D">
        <w:rPr>
          <w:rStyle w:val="BookTitle"/>
          <w:rFonts w:hint="eastAsia"/>
          <w:b w:val="0"/>
          <w:bCs w:val="0"/>
          <w:i w:val="0"/>
          <w:iCs w:val="0"/>
        </w:rPr>
        <w:t>テキスト2の</w:t>
      </w:r>
      <w:r w:rsidR="000A3B74">
        <w:rPr>
          <w:rStyle w:val="BookTitle"/>
          <w:rFonts w:hint="eastAsia"/>
          <w:b w:val="0"/>
          <w:bCs w:val="0"/>
          <w:i w:val="0"/>
          <w:iCs w:val="0"/>
        </w:rPr>
        <w:t>6章~</w:t>
      </w:r>
      <w:r w:rsidR="000A3B74" w:rsidRPr="00AB25CE">
        <w:rPr>
          <w:rFonts w:hint="eastAsia"/>
        </w:rPr>
        <w:t>9</w:t>
      </w:r>
      <w:r w:rsidR="000A3B74" w:rsidRPr="00AB25CE">
        <w:t>章の課題</w:t>
      </w:r>
      <w:r w:rsidR="000A3B74" w:rsidRPr="00AB25CE">
        <w:rPr>
          <w:rFonts w:hint="eastAsia"/>
        </w:rPr>
        <w:t>1,2</w:t>
      </w:r>
      <w:r w:rsidR="000A3B74" w:rsidRPr="00AB25CE">
        <w:t>のそれぞれについて</w:t>
      </w:r>
      <w:r w:rsidR="00DB4F9F">
        <w:t>,</w:t>
      </w:r>
      <w:r w:rsidR="000A3B74" w:rsidRPr="00AB25CE">
        <w:t>スクリプト</w:t>
      </w:r>
      <w:r w:rsidR="00DB4F9F">
        <w:t>,</w:t>
      </w:r>
      <w:r w:rsidR="000A3B74" w:rsidRPr="00AB25CE">
        <w:t>実行結果を示し</w:t>
      </w:r>
      <w:r w:rsidR="00DB4F9F">
        <w:t>,</w:t>
      </w:r>
      <w:r w:rsidR="000A3B74" w:rsidRPr="00AB25CE">
        <w:t>説明せよ</w:t>
      </w:r>
      <w:r w:rsidR="00DB4F9F">
        <w:t>.</w:t>
      </w:r>
      <w:r w:rsidR="000A3B74" w:rsidRPr="00AB25CE">
        <w:t>ただし</w:t>
      </w:r>
      <w:r w:rsidR="00DB4F9F">
        <w:t>,</w:t>
      </w:r>
      <w:r w:rsidR="000A3B74" w:rsidRPr="00AB25CE">
        <w:rPr>
          <w:rFonts w:hint="eastAsia"/>
        </w:rPr>
        <w:t>6</w:t>
      </w:r>
      <w:r w:rsidR="000A3B74" w:rsidRPr="00AB25CE">
        <w:t>章の</w:t>
      </w:r>
      <w:r w:rsidR="000A3B74" w:rsidRPr="00AB25CE">
        <w:rPr>
          <w:rFonts w:hint="eastAsia"/>
        </w:rPr>
        <w:t>課題1</w:t>
      </w:r>
      <w:r w:rsidR="000A3B74" w:rsidRPr="00AB25CE">
        <w:t>については</w:t>
      </w:r>
      <w:r w:rsidR="00DB4F9F">
        <w:t>,</w:t>
      </w:r>
      <w:r w:rsidR="000A3B74" w:rsidRPr="00AB25CE">
        <w:rPr>
          <w:b/>
          <w:bCs/>
          <w:u w:val="single"/>
        </w:rPr>
        <w:t>収縮</w:t>
      </w:r>
      <w:r w:rsidR="000A3B74" w:rsidRPr="00AB25CE">
        <w:rPr>
          <w:rFonts w:hint="eastAsia"/>
          <w:b/>
          <w:bCs/>
          <w:u w:val="single"/>
        </w:rPr>
        <w:t>期血圧</w:t>
      </w:r>
      <w:r w:rsidR="00DB4F9F">
        <w:rPr>
          <w:rFonts w:hint="eastAsia"/>
          <w:b/>
          <w:bCs/>
          <w:u w:val="single"/>
        </w:rPr>
        <w:t>,</w:t>
      </w:r>
      <w:r w:rsidR="000A3B74" w:rsidRPr="00AB25CE">
        <w:rPr>
          <w:rFonts w:hint="eastAsia"/>
          <w:b/>
          <w:bCs/>
          <w:u w:val="single"/>
        </w:rPr>
        <w:t>拡張期血圧</w:t>
      </w:r>
      <w:r w:rsidR="00DB4F9F">
        <w:rPr>
          <w:rFonts w:hint="eastAsia"/>
          <w:b/>
          <w:bCs/>
          <w:u w:val="single"/>
        </w:rPr>
        <w:t>,</w:t>
      </w:r>
      <w:r w:rsidR="000A3B74" w:rsidRPr="00AB25CE">
        <w:rPr>
          <w:rFonts w:hint="eastAsia"/>
          <w:b/>
          <w:bCs/>
          <w:u w:val="single"/>
        </w:rPr>
        <w:t>ヘモグロビンA1c</w:t>
      </w:r>
      <w:r w:rsidR="000A3B74" w:rsidRPr="00AB25CE">
        <w:t>のヒストグラムとボックスプロットを作成せよ</w:t>
      </w:r>
      <w:r w:rsidR="00DB4F9F">
        <w:t>.</w:t>
      </w:r>
    </w:p>
    <w:p w14:paraId="62DF96E8" w14:textId="77777777" w:rsidR="00C86A53" w:rsidRDefault="00C86A53" w:rsidP="00AB25CE"/>
    <w:p w14:paraId="2E6C3381" w14:textId="237D31FE" w:rsidR="009E6BFD" w:rsidRPr="005F0F32" w:rsidRDefault="00C86A53" w:rsidP="009E6BFD">
      <w:pPr>
        <w:rPr>
          <w:b/>
          <w:bCs/>
          <w:u w:val="single"/>
        </w:rPr>
      </w:pPr>
      <w:r w:rsidRPr="005F0F32">
        <w:rPr>
          <w:rFonts w:hint="eastAsia"/>
          <w:b/>
          <w:bCs/>
          <w:u w:val="single"/>
        </w:rPr>
        <w:t>6章</w:t>
      </w:r>
      <w:r w:rsidR="009E6BFD" w:rsidRPr="005F0F32">
        <w:rPr>
          <w:rFonts w:hint="eastAsia"/>
          <w:b/>
          <w:bCs/>
          <w:u w:val="single"/>
        </w:rPr>
        <w:t>：</w:t>
      </w:r>
    </w:p>
    <w:p w14:paraId="1BBBFED0" w14:textId="0F636D48" w:rsidR="00C64E0B" w:rsidRDefault="009E6BFD" w:rsidP="00CF3672">
      <w:r>
        <w:rPr>
          <w:rFonts w:hint="eastAsia"/>
        </w:rPr>
        <w:t>課題1</w:t>
      </w:r>
      <w:r w:rsidR="00C64E0B">
        <w:rPr>
          <w:rFonts w:hint="eastAsia"/>
        </w:rPr>
        <w:t xml:space="preserve">. </w:t>
      </w:r>
    </w:p>
    <w:p w14:paraId="7F471904" w14:textId="3D9768D5" w:rsidR="00CF3672" w:rsidRDefault="00CF3672" w:rsidP="00CF3672">
      <w:r>
        <w:rPr>
          <w:rFonts w:hint="eastAsia"/>
        </w:rPr>
        <w:t>demodata.csvのなかのデータの収縮期血圧：</w:t>
      </w:r>
      <w:proofErr w:type="spellStart"/>
      <w:r>
        <w:rPr>
          <w:rFonts w:hint="eastAsia"/>
        </w:rPr>
        <w:t>sbp</w:t>
      </w:r>
      <w:proofErr w:type="spellEnd"/>
      <w:r>
        <w:rPr>
          <w:rFonts w:hint="eastAsia"/>
        </w:rPr>
        <w:t>, 拡張期血圧：</w:t>
      </w:r>
      <w:proofErr w:type="spellStart"/>
      <w:r>
        <w:rPr>
          <w:rFonts w:hint="eastAsia"/>
        </w:rPr>
        <w:t>dbp</w:t>
      </w:r>
      <w:proofErr w:type="spellEnd"/>
      <w:r>
        <w:rPr>
          <w:rFonts w:hint="eastAsia"/>
        </w:rPr>
        <w:t>, ヘモグロビンA1</w:t>
      </w:r>
      <w:r w:rsidR="00E614A3">
        <w:rPr>
          <w:rFonts w:hint="eastAsia"/>
        </w:rPr>
        <w:t>c</w:t>
      </w:r>
      <w:r>
        <w:rPr>
          <w:rFonts w:hint="eastAsia"/>
        </w:rPr>
        <w:t>：ha1c,</w:t>
      </w:r>
      <w:r w:rsidR="00C64E0B">
        <w:rPr>
          <w:rFonts w:hint="eastAsia"/>
        </w:rPr>
        <w:t>のヒストグラムとボックスプロット</w:t>
      </w:r>
      <w:r w:rsidR="00E71053">
        <w:rPr>
          <w:rFonts w:hint="eastAsia"/>
        </w:rPr>
        <w:t>を描</w:t>
      </w:r>
      <w:r w:rsidR="00325BA0">
        <w:rPr>
          <w:rFonts w:hint="eastAsia"/>
        </w:rPr>
        <w:t>け</w:t>
      </w:r>
      <w:r w:rsidR="00DB4F9F">
        <w:rPr>
          <w:rFonts w:hint="eastAsia"/>
        </w:rPr>
        <w:t>.</w:t>
      </w:r>
    </w:p>
    <w:p w14:paraId="7A23AD76" w14:textId="156FDF91" w:rsidR="004F15B6" w:rsidRDefault="00DC465E" w:rsidP="00CF3672">
      <w:r>
        <w:rPr>
          <w:rFonts w:hint="eastAsia"/>
        </w:rPr>
        <w:t>ソースコード</w:t>
      </w:r>
      <w:r w:rsidR="00384298">
        <w:rPr>
          <w:rFonts w:hint="eastAsia"/>
        </w:rPr>
        <w:t>：</w:t>
      </w:r>
    </w:p>
    <w:p w14:paraId="18ABD8A4" w14:textId="0D45E884" w:rsidR="008A2BEA" w:rsidRDefault="008A2BEA" w:rsidP="00495438">
      <w:pPr>
        <w:ind w:firstLineChars="200" w:firstLine="420"/>
      </w:pPr>
      <w:r>
        <w:t>data &lt;- read.csv("demodata.csv")</w:t>
      </w:r>
    </w:p>
    <w:p w14:paraId="57A95B97" w14:textId="77777777" w:rsidR="008A2BEA" w:rsidRDefault="008A2BEA" w:rsidP="00495438">
      <w:pPr>
        <w:ind w:firstLineChars="200" w:firstLine="420"/>
      </w:pPr>
      <w:r>
        <w:t>hist(</w:t>
      </w:r>
      <w:proofErr w:type="spellStart"/>
      <w:r>
        <w:t>data$sbp</w:t>
      </w:r>
      <w:proofErr w:type="spellEnd"/>
      <w:r>
        <w:t>)</w:t>
      </w:r>
    </w:p>
    <w:p w14:paraId="00B510A5" w14:textId="2A95C706" w:rsidR="008A2BEA" w:rsidRDefault="008A2BEA" w:rsidP="00495438">
      <w:pPr>
        <w:ind w:firstLineChars="200" w:firstLine="420"/>
      </w:pPr>
      <w:r>
        <w:t>boxplot(</w:t>
      </w:r>
      <w:proofErr w:type="spellStart"/>
      <w:r>
        <w:t>data$sbp</w:t>
      </w:r>
      <w:proofErr w:type="spellEnd"/>
      <w:r>
        <w:t>)</w:t>
      </w:r>
    </w:p>
    <w:p w14:paraId="3D4C38C6" w14:textId="77777777" w:rsidR="008A2BEA" w:rsidRDefault="008A2BEA" w:rsidP="00495438">
      <w:pPr>
        <w:ind w:firstLineChars="200" w:firstLine="420"/>
      </w:pPr>
      <w:r>
        <w:t>hist(</w:t>
      </w:r>
      <w:proofErr w:type="spellStart"/>
      <w:r>
        <w:t>data$dbp</w:t>
      </w:r>
      <w:proofErr w:type="spellEnd"/>
      <w:r>
        <w:t>)</w:t>
      </w:r>
    </w:p>
    <w:p w14:paraId="74D02B20" w14:textId="5966F77A" w:rsidR="008A2BEA" w:rsidRPr="008A2BEA" w:rsidRDefault="008A2BEA" w:rsidP="00495438">
      <w:pPr>
        <w:ind w:firstLineChars="200" w:firstLine="420"/>
      </w:pPr>
      <w:r>
        <w:t>boxplot(</w:t>
      </w:r>
      <w:proofErr w:type="spellStart"/>
      <w:r>
        <w:t>data$dbp</w:t>
      </w:r>
      <w:proofErr w:type="spellEnd"/>
      <w:r>
        <w:t>)</w:t>
      </w:r>
    </w:p>
    <w:p w14:paraId="2EEBC5D7" w14:textId="69D2C12C" w:rsidR="00495438" w:rsidRDefault="008A2BEA" w:rsidP="00495438">
      <w:pPr>
        <w:ind w:left="0" w:firstLineChars="600" w:firstLine="1260"/>
      </w:pPr>
      <w:r>
        <w:t>hist(data$ha1c)</w:t>
      </w:r>
    </w:p>
    <w:p w14:paraId="50DCC432" w14:textId="7E9CE68B" w:rsidR="008A2BEA" w:rsidRDefault="008A2BEA" w:rsidP="00495438">
      <w:pPr>
        <w:ind w:firstLine="420"/>
      </w:pPr>
      <w:r>
        <w:t>boxplot(data$ha1c)</w:t>
      </w:r>
    </w:p>
    <w:p w14:paraId="2463BC52" w14:textId="77777777" w:rsidR="00DC465E" w:rsidRDefault="00DC465E" w:rsidP="008A2BEA"/>
    <w:p w14:paraId="4B74FDEA" w14:textId="77777777" w:rsidR="00495438" w:rsidRDefault="00DC465E" w:rsidP="00D241FF">
      <w:r>
        <w:rPr>
          <w:rFonts w:hint="eastAsia"/>
        </w:rPr>
        <w:t>実行結果</w:t>
      </w:r>
      <w:r w:rsidR="00384298">
        <w:rPr>
          <w:rFonts w:hint="eastAsia"/>
        </w:rPr>
        <w:t>：</w:t>
      </w:r>
    </w:p>
    <w:p w14:paraId="34738161" w14:textId="0D90A8CD" w:rsidR="00DC465E" w:rsidRDefault="00DC465E" w:rsidP="00495438">
      <w:pPr>
        <w:ind w:firstLineChars="200" w:firstLine="420"/>
      </w:pPr>
      <w:r>
        <w:rPr>
          <w:rFonts w:hint="eastAsia"/>
        </w:rPr>
        <w:t>図1~6に示す</w:t>
      </w:r>
      <w:r w:rsidR="00DB4F9F">
        <w:rPr>
          <w:rFonts w:hint="eastAsia"/>
        </w:rPr>
        <w:t>.</w:t>
      </w:r>
    </w:p>
    <w:p w14:paraId="2C93D669" w14:textId="77777777" w:rsidR="0024678C" w:rsidRDefault="0024678C" w:rsidP="0024678C"/>
    <w:p w14:paraId="36F07C7D" w14:textId="77777777" w:rsidR="00D31098" w:rsidRDefault="00B61E3D" w:rsidP="00B56477">
      <w:pPr>
        <w:jc w:val="center"/>
      </w:pPr>
      <w:r>
        <w:rPr>
          <w:rFonts w:hint="eastAsia"/>
          <w:noProof/>
        </w:rPr>
        <w:drawing>
          <wp:inline distT="0" distB="0" distL="0" distR="0" wp14:anchorId="37F3B14E" wp14:editId="6BB718C2">
            <wp:extent cx="2948400" cy="1769400"/>
            <wp:effectExtent l="0" t="0" r="4445" b="2540"/>
            <wp:docPr id="158352341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17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098">
        <w:rPr>
          <w:rFonts w:hint="eastAsia"/>
          <w:noProof/>
        </w:rPr>
        <w:drawing>
          <wp:inline distT="0" distB="0" distL="0" distR="0" wp14:anchorId="27CEC756" wp14:editId="6A3DCCB3">
            <wp:extent cx="2949120" cy="1770120"/>
            <wp:effectExtent l="0" t="0" r="3810" b="1905"/>
            <wp:docPr id="731211685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2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73D5" w14:textId="0D3DFCAF" w:rsidR="00D31098" w:rsidRDefault="00D31098" w:rsidP="00C15B75">
      <w:pPr>
        <w:ind w:left="3360" w:hanging="2520"/>
        <w:jc w:val="center"/>
      </w:pPr>
      <w:r>
        <w:rPr>
          <w:rFonts w:hint="eastAsia"/>
        </w:rPr>
        <w:t xml:space="preserve">図1 </w:t>
      </w:r>
      <w:r w:rsidR="00FE73D2">
        <w:rPr>
          <w:rFonts w:hint="eastAsia"/>
        </w:rPr>
        <w:t>収縮期血圧</w:t>
      </w:r>
      <w:r w:rsidR="003271E8">
        <w:rPr>
          <w:rFonts w:hint="eastAsia"/>
        </w:rPr>
        <w:t>:</w:t>
      </w:r>
      <w:proofErr w:type="spellStart"/>
      <w:r w:rsidR="00FE73D2">
        <w:rPr>
          <w:rFonts w:hint="eastAsia"/>
        </w:rPr>
        <w:t>sbp</w:t>
      </w:r>
      <w:proofErr w:type="spellEnd"/>
      <w:r w:rsidR="00FE73D2">
        <w:rPr>
          <w:rFonts w:hint="eastAsia"/>
        </w:rPr>
        <w:t>のヒストグラム</w:t>
      </w:r>
      <w:r w:rsidR="00B56477">
        <w:tab/>
      </w:r>
      <w:r w:rsidR="00B56477">
        <w:tab/>
      </w:r>
      <w:r w:rsidR="00B56477">
        <w:rPr>
          <w:rFonts w:hint="eastAsia"/>
        </w:rPr>
        <w:t>図2 収縮期</w:t>
      </w:r>
      <w:r w:rsidR="003271E8">
        <w:rPr>
          <w:rFonts w:hint="eastAsia"/>
        </w:rPr>
        <w:t>血圧:</w:t>
      </w:r>
      <w:proofErr w:type="spellStart"/>
      <w:r w:rsidR="00B56477">
        <w:rPr>
          <w:rFonts w:hint="eastAsia"/>
        </w:rPr>
        <w:t>sbp</w:t>
      </w:r>
      <w:proofErr w:type="spellEnd"/>
      <w:r w:rsidR="00B56477">
        <w:rPr>
          <w:rFonts w:hint="eastAsia"/>
        </w:rPr>
        <w:t>のボックス</w:t>
      </w:r>
      <w:r w:rsidR="00C15B75">
        <w:rPr>
          <w:rFonts w:hint="eastAsia"/>
        </w:rPr>
        <w:t>プロット</w:t>
      </w:r>
    </w:p>
    <w:p w14:paraId="178B29DF" w14:textId="77777777" w:rsidR="00D31098" w:rsidRDefault="00D31098" w:rsidP="00B56477">
      <w:pPr>
        <w:jc w:val="center"/>
      </w:pPr>
    </w:p>
    <w:p w14:paraId="3E4044B1" w14:textId="77777777" w:rsidR="00B56477" w:rsidRDefault="00D31098" w:rsidP="00B56477">
      <w:pPr>
        <w:jc w:val="center"/>
      </w:pPr>
      <w:r>
        <w:rPr>
          <w:rFonts w:hint="eastAsia"/>
          <w:noProof/>
        </w:rPr>
        <w:drawing>
          <wp:inline distT="0" distB="0" distL="0" distR="0" wp14:anchorId="3B6E9DAB" wp14:editId="5FE2E38A">
            <wp:extent cx="2948760" cy="1770120"/>
            <wp:effectExtent l="0" t="0" r="4445" b="1905"/>
            <wp:docPr id="193558212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A7A788" wp14:editId="1E401048">
            <wp:extent cx="2948760" cy="1770120"/>
            <wp:effectExtent l="0" t="0" r="4445" b="1905"/>
            <wp:docPr id="585725038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7EE3" w14:textId="5F33920D" w:rsidR="00B56477" w:rsidRPr="00B56477" w:rsidRDefault="00B56477" w:rsidP="00B56477">
      <w:pPr>
        <w:jc w:val="center"/>
      </w:pPr>
      <w:r>
        <w:rPr>
          <w:rFonts w:hint="eastAsia"/>
        </w:rPr>
        <w:t>図3</w:t>
      </w:r>
      <w:r w:rsidR="00746EE8">
        <w:rPr>
          <w:rFonts w:hint="eastAsia"/>
        </w:rPr>
        <w:t>拡張</w:t>
      </w:r>
      <w:r>
        <w:rPr>
          <w:rFonts w:hint="eastAsia"/>
        </w:rPr>
        <w:t>期血圧</w:t>
      </w:r>
      <w:r w:rsidR="003271E8">
        <w:rPr>
          <w:rFonts w:hint="eastAsia"/>
        </w:rPr>
        <w:t>:</w:t>
      </w:r>
      <w:proofErr w:type="spellStart"/>
      <w:r>
        <w:rPr>
          <w:rFonts w:hint="eastAsia"/>
        </w:rPr>
        <w:t>dbp</w:t>
      </w:r>
      <w:proofErr w:type="spellEnd"/>
      <w:r>
        <w:rPr>
          <w:rFonts w:hint="eastAsia"/>
        </w:rPr>
        <w:t>のヒストグラム</w:t>
      </w:r>
      <w:r>
        <w:tab/>
      </w:r>
      <w:r>
        <w:tab/>
      </w:r>
      <w:r>
        <w:rPr>
          <w:rFonts w:hint="eastAsia"/>
        </w:rPr>
        <w:t xml:space="preserve">図4 </w:t>
      </w:r>
      <w:r w:rsidR="00746EE8">
        <w:rPr>
          <w:rFonts w:hint="eastAsia"/>
        </w:rPr>
        <w:t>拡張</w:t>
      </w:r>
      <w:r>
        <w:rPr>
          <w:rFonts w:hint="eastAsia"/>
        </w:rPr>
        <w:t>期</w:t>
      </w:r>
      <w:r w:rsidR="003271E8">
        <w:rPr>
          <w:rFonts w:hint="eastAsia"/>
        </w:rPr>
        <w:t>血圧:</w:t>
      </w:r>
      <w:proofErr w:type="spellStart"/>
      <w:r>
        <w:rPr>
          <w:rFonts w:hint="eastAsia"/>
        </w:rPr>
        <w:t>dbp</w:t>
      </w:r>
      <w:proofErr w:type="spellEnd"/>
      <w:r>
        <w:rPr>
          <w:rFonts w:hint="eastAsia"/>
        </w:rPr>
        <w:t>のボックス</w:t>
      </w:r>
      <w:r w:rsidR="00C15B75">
        <w:rPr>
          <w:rFonts w:hint="eastAsia"/>
        </w:rPr>
        <w:t>プロット</w:t>
      </w:r>
    </w:p>
    <w:p w14:paraId="5303B9D0" w14:textId="77777777" w:rsidR="00B56477" w:rsidRDefault="00B56477" w:rsidP="00B56477">
      <w:pPr>
        <w:jc w:val="center"/>
      </w:pPr>
    </w:p>
    <w:p w14:paraId="3BA74906" w14:textId="5829B4A3" w:rsidR="00BD2986" w:rsidRDefault="00D31098" w:rsidP="00B56477">
      <w:pPr>
        <w:jc w:val="center"/>
      </w:pPr>
      <w:r>
        <w:rPr>
          <w:rFonts w:hint="eastAsia"/>
          <w:noProof/>
        </w:rPr>
        <w:drawing>
          <wp:inline distT="0" distB="0" distL="0" distR="0" wp14:anchorId="5E3A56CC" wp14:editId="1ABD6A42">
            <wp:extent cx="2948760" cy="1770120"/>
            <wp:effectExtent l="0" t="0" r="4445" b="1905"/>
            <wp:docPr id="1139884244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15761C" wp14:editId="6FA2201E">
            <wp:extent cx="2948760" cy="1770120"/>
            <wp:effectExtent l="0" t="0" r="4445" b="1905"/>
            <wp:docPr id="1278597741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71CE" w14:textId="5CA641E7" w:rsidR="00746EE8" w:rsidRPr="00B56477" w:rsidRDefault="00746EE8" w:rsidP="00746EE8">
      <w:pPr>
        <w:jc w:val="center"/>
      </w:pPr>
      <w:r>
        <w:rPr>
          <w:rFonts w:hint="eastAsia"/>
        </w:rPr>
        <w:t>図</w:t>
      </w:r>
      <w:r w:rsidR="00C15B75">
        <w:rPr>
          <w:rFonts w:hint="eastAsia"/>
        </w:rPr>
        <w:t>5</w:t>
      </w:r>
      <w:r>
        <w:rPr>
          <w:rFonts w:hint="eastAsia"/>
        </w:rPr>
        <w:t xml:space="preserve"> ヘモグロビンA1c</w:t>
      </w:r>
      <w:r w:rsidR="003271E8">
        <w:rPr>
          <w:rFonts w:hint="eastAsia"/>
        </w:rPr>
        <w:t>:ha</w:t>
      </w:r>
      <w:r w:rsidR="00070ED4">
        <w:rPr>
          <w:rFonts w:hint="eastAsia"/>
        </w:rPr>
        <w:t>1c</w:t>
      </w:r>
      <w:r>
        <w:rPr>
          <w:rFonts w:hint="eastAsia"/>
        </w:rPr>
        <w:t>のヒストグラム</w:t>
      </w:r>
      <w:r>
        <w:tab/>
      </w:r>
      <w:r w:rsidR="00EF4C84">
        <w:rPr>
          <w:rFonts w:hint="eastAsia"/>
        </w:rPr>
        <w:t xml:space="preserve">      </w:t>
      </w:r>
      <w:r w:rsidR="00070ED4">
        <w:rPr>
          <w:rFonts w:hint="eastAsia"/>
        </w:rPr>
        <w:t>図</w:t>
      </w:r>
      <w:r w:rsidR="00C15B75">
        <w:rPr>
          <w:rFonts w:hint="eastAsia"/>
        </w:rPr>
        <w:t>6</w:t>
      </w:r>
      <w:r w:rsidR="00070ED4">
        <w:rPr>
          <w:rFonts w:hint="eastAsia"/>
        </w:rPr>
        <w:t xml:space="preserve"> ヘモグロビンA1c:ha1cのボック</w:t>
      </w:r>
      <w:r w:rsidR="00EF4C84">
        <w:rPr>
          <w:rFonts w:hint="eastAsia"/>
        </w:rPr>
        <w:t>ス</w:t>
      </w:r>
      <w:r w:rsidR="00070ED4">
        <w:rPr>
          <w:rFonts w:hint="eastAsia"/>
        </w:rPr>
        <w:t>プロット</w:t>
      </w:r>
    </w:p>
    <w:p w14:paraId="4C6AF406" w14:textId="77777777" w:rsidR="00746EE8" w:rsidRPr="00070ED4" w:rsidRDefault="00746EE8" w:rsidP="00B56477">
      <w:pPr>
        <w:jc w:val="center"/>
      </w:pPr>
    </w:p>
    <w:p w14:paraId="52709E91" w14:textId="079093AD" w:rsidR="00C64E0B" w:rsidRDefault="00792928" w:rsidP="00CF3672">
      <w:r>
        <w:rPr>
          <w:rFonts w:hint="eastAsia"/>
        </w:rPr>
        <w:t>説明：</w:t>
      </w:r>
    </w:p>
    <w:p w14:paraId="0CB55ACB" w14:textId="50B0AA11" w:rsidR="00792928" w:rsidRDefault="00792928" w:rsidP="00CF3672">
      <w:r>
        <w:rPr>
          <w:rFonts w:hint="eastAsia"/>
        </w:rPr>
        <w:t xml:space="preserve">    </w:t>
      </w:r>
      <w:r w:rsidR="009969E6">
        <w:rPr>
          <w:rFonts w:hint="eastAsia"/>
        </w:rPr>
        <w:t>任意の要素について</w:t>
      </w:r>
      <w:r>
        <w:rPr>
          <w:rFonts w:hint="eastAsia"/>
        </w:rPr>
        <w:t>hist関数でヒストグラム</w:t>
      </w:r>
      <w:r w:rsidR="00DB4F9F">
        <w:rPr>
          <w:rFonts w:hint="eastAsia"/>
        </w:rPr>
        <w:t>,</w:t>
      </w:r>
      <w:r>
        <w:rPr>
          <w:rFonts w:hint="eastAsia"/>
        </w:rPr>
        <w:t>boxplot関数でボックスプロットをしている</w:t>
      </w:r>
      <w:r w:rsidR="00DB4F9F">
        <w:rPr>
          <w:rFonts w:hint="eastAsia"/>
        </w:rPr>
        <w:t>.</w:t>
      </w:r>
    </w:p>
    <w:p w14:paraId="6A05E818" w14:textId="77777777" w:rsidR="00792928" w:rsidRDefault="00792928" w:rsidP="00CF3672"/>
    <w:p w14:paraId="5CB4295A" w14:textId="08CE7A3F" w:rsidR="00C64E0B" w:rsidRDefault="00C64E0B" w:rsidP="00CF3672">
      <w:r>
        <w:rPr>
          <w:rFonts w:hint="eastAsia"/>
        </w:rPr>
        <w:t xml:space="preserve">課題2. </w:t>
      </w:r>
    </w:p>
    <w:p w14:paraId="3DED8039" w14:textId="2B225F06" w:rsidR="00C64E0B" w:rsidRDefault="00C64E0B" w:rsidP="00CF3672">
      <w:r>
        <w:rPr>
          <w:rFonts w:hint="eastAsia"/>
        </w:rPr>
        <w:t>動脈硬化指数(AI)は以下のように定義される</w:t>
      </w:r>
      <w:r w:rsidR="00DB4F9F">
        <w:rPr>
          <w:rFonts w:hint="eastAsia"/>
        </w:rPr>
        <w:t>.</w:t>
      </w:r>
      <w:r>
        <w:rPr>
          <w:rFonts w:hint="eastAsia"/>
        </w:rPr>
        <w:t>この指数の要約統計量を求め</w:t>
      </w:r>
      <w:r w:rsidR="00DB4F9F">
        <w:rPr>
          <w:rFonts w:hint="eastAsia"/>
        </w:rPr>
        <w:t>,</w:t>
      </w:r>
      <w:r>
        <w:rPr>
          <w:rFonts w:hint="eastAsia"/>
        </w:rPr>
        <w:t>ヒストグラムとボックスプロットを描</w:t>
      </w:r>
      <w:r w:rsidR="00325BA0">
        <w:rPr>
          <w:rFonts w:hint="eastAsia"/>
        </w:rPr>
        <w:t>け</w:t>
      </w:r>
      <w:r w:rsidR="00DB4F9F">
        <w:rPr>
          <w:rFonts w:hint="eastAsia"/>
        </w:rPr>
        <w:t>.</w:t>
      </w:r>
    </w:p>
    <w:p w14:paraId="60F9E548" w14:textId="4DBEE627" w:rsidR="00C64E0B" w:rsidRDefault="00C64E0B" w:rsidP="00C64E0B">
      <w:pPr>
        <w:jc w:val="center"/>
        <w:rPr>
          <w:rFonts w:eastAsiaTheme="minorEastAsia"/>
        </w:rPr>
      </w:pPr>
      <w:r>
        <w:rPr>
          <w:rFonts w:hint="eastAsia"/>
        </w:rPr>
        <w:t xml:space="preserve">動脈硬化指数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TC-HDL_C</m:t>
            </m:r>
          </m:num>
          <m:den>
            <m:r>
              <w:rPr>
                <w:rFonts w:ascii="Cambria Math" w:hAnsi="Cambria Math"/>
              </w:rPr>
              <m:t>HDL_C</m:t>
            </m:r>
          </m:den>
        </m:f>
      </m:oMath>
    </w:p>
    <w:p w14:paraId="02062ABF" w14:textId="1A955F38" w:rsidR="00384298" w:rsidRDefault="00A642DC" w:rsidP="00384298">
      <w:pPr>
        <w:rPr>
          <w:rFonts w:eastAsiaTheme="minorEastAsia"/>
        </w:rPr>
      </w:pPr>
      <w:r>
        <w:rPr>
          <w:rFonts w:eastAsiaTheme="minorEastAsia" w:hint="eastAsia"/>
        </w:rPr>
        <w:t>ソースコード</w:t>
      </w:r>
      <w:r w:rsidR="00384298">
        <w:rPr>
          <w:rFonts w:eastAsiaTheme="minorEastAsia" w:hint="eastAsia"/>
        </w:rPr>
        <w:t>：</w:t>
      </w:r>
    </w:p>
    <w:p w14:paraId="3F92EE8D" w14:textId="77777777" w:rsidR="00A642DC" w:rsidRPr="00A642DC" w:rsidRDefault="00A642DC" w:rsidP="00495438">
      <w:pPr>
        <w:ind w:firstLineChars="200" w:firstLine="420"/>
        <w:rPr>
          <w:rFonts w:eastAsiaTheme="minorEastAsia"/>
        </w:rPr>
      </w:pPr>
      <w:r w:rsidRPr="00A642DC">
        <w:rPr>
          <w:rFonts w:eastAsiaTheme="minorEastAsia"/>
        </w:rPr>
        <w:t>data &lt;- read.csv("demodata.csv")</w:t>
      </w:r>
    </w:p>
    <w:p w14:paraId="02D65B56" w14:textId="77777777" w:rsidR="00A642DC" w:rsidRPr="00A642DC" w:rsidRDefault="00A642DC" w:rsidP="00A642DC">
      <w:pPr>
        <w:rPr>
          <w:rFonts w:eastAsiaTheme="minorEastAsia"/>
        </w:rPr>
      </w:pPr>
    </w:p>
    <w:p w14:paraId="747AA9FC" w14:textId="02E4BBB9" w:rsidR="00A642DC" w:rsidRPr="00A642DC" w:rsidRDefault="00A642DC" w:rsidP="00495438">
      <w:pPr>
        <w:ind w:firstLine="420"/>
        <w:rPr>
          <w:rFonts w:eastAsiaTheme="minorEastAsia"/>
        </w:rPr>
      </w:pPr>
      <w:proofErr w:type="spellStart"/>
      <w:r w:rsidRPr="00A642DC">
        <w:rPr>
          <w:rFonts w:eastAsiaTheme="minorEastAsia"/>
        </w:rPr>
        <w:t>tc</w:t>
      </w:r>
      <w:proofErr w:type="spellEnd"/>
      <w:r w:rsidRPr="00A642DC">
        <w:rPr>
          <w:rFonts w:eastAsiaTheme="minorEastAsia"/>
        </w:rPr>
        <w:t xml:space="preserve"> &lt;- </w:t>
      </w:r>
      <w:proofErr w:type="spellStart"/>
      <w:r w:rsidRPr="00A642DC">
        <w:rPr>
          <w:rFonts w:eastAsiaTheme="minorEastAsia"/>
        </w:rPr>
        <w:t>data$tc</w:t>
      </w:r>
      <w:proofErr w:type="spellEnd"/>
    </w:p>
    <w:p w14:paraId="20D82E26" w14:textId="77777777" w:rsidR="00A642DC" w:rsidRPr="00A642DC" w:rsidRDefault="00A642DC" w:rsidP="00495438">
      <w:pPr>
        <w:ind w:firstLine="420"/>
        <w:rPr>
          <w:rFonts w:eastAsiaTheme="minorEastAsia"/>
        </w:rPr>
      </w:pPr>
      <w:proofErr w:type="spellStart"/>
      <w:r w:rsidRPr="00A642DC">
        <w:rPr>
          <w:rFonts w:eastAsiaTheme="minorEastAsia"/>
        </w:rPr>
        <w:t>hdlc</w:t>
      </w:r>
      <w:proofErr w:type="spellEnd"/>
      <w:r w:rsidRPr="00A642DC">
        <w:rPr>
          <w:rFonts w:eastAsiaTheme="minorEastAsia"/>
        </w:rPr>
        <w:t xml:space="preserve"> &lt;- </w:t>
      </w:r>
      <w:proofErr w:type="spellStart"/>
      <w:r w:rsidRPr="00A642DC">
        <w:rPr>
          <w:rFonts w:eastAsiaTheme="minorEastAsia"/>
        </w:rPr>
        <w:t>data$hdlc</w:t>
      </w:r>
      <w:proofErr w:type="spellEnd"/>
    </w:p>
    <w:p w14:paraId="206F2D1E" w14:textId="77777777" w:rsidR="00A642DC" w:rsidRPr="00A642DC" w:rsidRDefault="00A642DC" w:rsidP="00A642DC">
      <w:pPr>
        <w:rPr>
          <w:rFonts w:eastAsiaTheme="minorEastAsia"/>
        </w:rPr>
      </w:pPr>
    </w:p>
    <w:p w14:paraId="64228C0C" w14:textId="77777777" w:rsidR="00A642DC" w:rsidRPr="00A642DC" w:rsidRDefault="00A642DC" w:rsidP="00495438">
      <w:pPr>
        <w:ind w:firstLine="420"/>
        <w:rPr>
          <w:rFonts w:eastAsiaTheme="minorEastAsia"/>
        </w:rPr>
      </w:pPr>
      <w:r w:rsidRPr="00A642DC">
        <w:rPr>
          <w:rFonts w:eastAsiaTheme="minorEastAsia"/>
        </w:rPr>
        <w:t>ai &lt;- (</w:t>
      </w:r>
      <w:proofErr w:type="spellStart"/>
      <w:r w:rsidRPr="00A642DC">
        <w:rPr>
          <w:rFonts w:eastAsiaTheme="minorEastAsia"/>
        </w:rPr>
        <w:t>tc</w:t>
      </w:r>
      <w:proofErr w:type="spellEnd"/>
      <w:r w:rsidRPr="00A642DC">
        <w:rPr>
          <w:rFonts w:eastAsiaTheme="minorEastAsia"/>
        </w:rPr>
        <w:t xml:space="preserve"> - </w:t>
      </w:r>
      <w:proofErr w:type="spellStart"/>
      <w:r w:rsidRPr="00A642DC">
        <w:rPr>
          <w:rFonts w:eastAsiaTheme="minorEastAsia"/>
        </w:rPr>
        <w:t>hdlc</w:t>
      </w:r>
      <w:proofErr w:type="spellEnd"/>
      <w:r w:rsidRPr="00A642DC">
        <w:rPr>
          <w:rFonts w:eastAsiaTheme="minorEastAsia"/>
        </w:rPr>
        <w:t xml:space="preserve">) / </w:t>
      </w:r>
      <w:proofErr w:type="spellStart"/>
      <w:r w:rsidRPr="00A642DC">
        <w:rPr>
          <w:rFonts w:eastAsiaTheme="minorEastAsia"/>
        </w:rPr>
        <w:t>hdlc</w:t>
      </w:r>
      <w:proofErr w:type="spellEnd"/>
    </w:p>
    <w:p w14:paraId="1C639263" w14:textId="77777777" w:rsidR="00A642DC" w:rsidRPr="00A642DC" w:rsidRDefault="00A642DC" w:rsidP="00A642DC">
      <w:pPr>
        <w:rPr>
          <w:rFonts w:eastAsiaTheme="minorEastAsia"/>
        </w:rPr>
      </w:pPr>
    </w:p>
    <w:p w14:paraId="32F39444" w14:textId="77777777" w:rsidR="00A642DC" w:rsidRPr="00A642DC" w:rsidRDefault="00A642DC" w:rsidP="00495438">
      <w:pPr>
        <w:ind w:firstLine="420"/>
        <w:rPr>
          <w:rFonts w:eastAsiaTheme="minorEastAsia"/>
        </w:rPr>
      </w:pPr>
      <w:r w:rsidRPr="00A642DC">
        <w:rPr>
          <w:rFonts w:eastAsiaTheme="minorEastAsia"/>
        </w:rPr>
        <w:t>hist(ai)</w:t>
      </w:r>
    </w:p>
    <w:p w14:paraId="52518295" w14:textId="22BD2AF9" w:rsidR="00A642DC" w:rsidRDefault="00A642DC" w:rsidP="00495438">
      <w:pPr>
        <w:ind w:firstLine="420"/>
        <w:rPr>
          <w:rFonts w:eastAsiaTheme="minorEastAsia"/>
        </w:rPr>
      </w:pPr>
      <w:r w:rsidRPr="00A642DC">
        <w:rPr>
          <w:rFonts w:eastAsiaTheme="minorEastAsia"/>
        </w:rPr>
        <w:t>boxplot(ai)</w:t>
      </w:r>
      <w:r w:rsidR="005C59F0">
        <w:rPr>
          <w:rFonts w:eastAsiaTheme="minorEastAsia" w:hint="eastAsia"/>
        </w:rPr>
        <w:t xml:space="preserve"> </w:t>
      </w:r>
    </w:p>
    <w:p w14:paraId="1373B858" w14:textId="63347D16" w:rsidR="00A642DC" w:rsidRDefault="00A642DC" w:rsidP="00A642DC">
      <w:pPr>
        <w:rPr>
          <w:rFonts w:eastAsiaTheme="minorEastAsia"/>
        </w:rPr>
      </w:pPr>
    </w:p>
    <w:p w14:paraId="7311B13E" w14:textId="77777777" w:rsidR="00687D00" w:rsidRDefault="00713042" w:rsidP="00D241FF">
      <w:pPr>
        <w:rPr>
          <w:rFonts w:eastAsiaTheme="minorEastAsia"/>
        </w:rPr>
      </w:pPr>
      <w:r>
        <w:rPr>
          <w:rFonts w:eastAsiaTheme="minorEastAsia" w:hint="eastAsia"/>
        </w:rPr>
        <w:t>実行結果</w:t>
      </w:r>
      <w:r w:rsidR="00384298">
        <w:rPr>
          <w:rFonts w:eastAsiaTheme="minorEastAsia" w:hint="eastAsia"/>
        </w:rPr>
        <w:t>：</w:t>
      </w:r>
    </w:p>
    <w:p w14:paraId="4AEAF13E" w14:textId="2878DEA5" w:rsidR="00713042" w:rsidRDefault="00713042" w:rsidP="00687D00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図7,8に示す</w:t>
      </w:r>
      <w:r w:rsidR="00DB4F9F">
        <w:rPr>
          <w:rFonts w:eastAsiaTheme="minorEastAsia" w:hint="eastAsia"/>
        </w:rPr>
        <w:t>.</w:t>
      </w:r>
    </w:p>
    <w:p w14:paraId="24671D84" w14:textId="77777777" w:rsidR="00713042" w:rsidRDefault="00713042" w:rsidP="00713042">
      <w:pPr>
        <w:jc w:val="center"/>
      </w:pPr>
      <w:r>
        <w:rPr>
          <w:rFonts w:eastAsiaTheme="minorEastAsia" w:hint="eastAsia"/>
          <w:noProof/>
        </w:rPr>
        <w:drawing>
          <wp:inline distT="0" distB="0" distL="0" distR="0" wp14:anchorId="0D21410D" wp14:editId="78E7BEFD">
            <wp:extent cx="2948760" cy="1770120"/>
            <wp:effectExtent l="0" t="0" r="4445" b="1905"/>
            <wp:docPr id="53925725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</w:rPr>
        <w:drawing>
          <wp:inline distT="0" distB="0" distL="0" distR="0" wp14:anchorId="696C2AC4" wp14:editId="2DA7FD0F">
            <wp:extent cx="2948760" cy="1770120"/>
            <wp:effectExtent l="0" t="0" r="4445" b="1905"/>
            <wp:docPr id="1937700894" name="図 16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0894" name="図 16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A503" w14:textId="2A9F119E" w:rsidR="00713042" w:rsidRPr="00B56477" w:rsidRDefault="00713042" w:rsidP="00713042">
      <w:pPr>
        <w:jc w:val="center"/>
      </w:pPr>
      <w:r>
        <w:rPr>
          <w:rFonts w:hint="eastAsia"/>
        </w:rPr>
        <w:t>図7 動脈硬化指数:AIのヒストグラム</w:t>
      </w:r>
      <w:r>
        <w:tab/>
      </w:r>
      <w:r>
        <w:tab/>
      </w:r>
      <w:r>
        <w:rPr>
          <w:rFonts w:hint="eastAsia"/>
        </w:rPr>
        <w:t>図8 動脈硬化指数:AIのボックスプロット</w:t>
      </w:r>
    </w:p>
    <w:p w14:paraId="368B717A" w14:textId="10502E13" w:rsidR="00C64E0B" w:rsidRDefault="00C64E0B" w:rsidP="00C64E0B">
      <w:pPr>
        <w:ind w:left="0"/>
        <w:rPr>
          <w:rFonts w:eastAsiaTheme="minorEastAsia"/>
        </w:rPr>
      </w:pPr>
    </w:p>
    <w:p w14:paraId="0183EEFA" w14:textId="6CFF5305" w:rsidR="002D21A5" w:rsidRDefault="002D21A5" w:rsidP="00C64E0B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  <w:r w:rsidR="00AB147C">
        <w:rPr>
          <w:rFonts w:eastAsiaTheme="minorEastAsia" w:hint="eastAsia"/>
        </w:rPr>
        <w:t>説明：</w:t>
      </w:r>
    </w:p>
    <w:p w14:paraId="76D92FC6" w14:textId="4F3CCA92" w:rsidR="00AB147C" w:rsidRDefault="00AB147C" w:rsidP="00C64E0B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    </w:t>
      </w:r>
      <w:r w:rsidR="00B93191">
        <w:rPr>
          <w:rFonts w:eastAsiaTheme="minorEastAsia" w:hint="eastAsia"/>
        </w:rPr>
        <w:t>変数</w:t>
      </w:r>
      <w:proofErr w:type="spellStart"/>
      <w:r w:rsidR="00B93191">
        <w:rPr>
          <w:rFonts w:eastAsiaTheme="minorEastAsia" w:hint="eastAsia"/>
        </w:rPr>
        <w:t>tc,hd</w:t>
      </w:r>
      <w:r w:rsidR="00E82D57">
        <w:rPr>
          <w:rFonts w:eastAsiaTheme="minorEastAsia" w:hint="eastAsia"/>
        </w:rPr>
        <w:t>l</w:t>
      </w:r>
      <w:r w:rsidR="00B93191">
        <w:rPr>
          <w:rFonts w:eastAsiaTheme="minorEastAsia" w:hint="eastAsia"/>
        </w:rPr>
        <w:t>c</w:t>
      </w:r>
      <w:proofErr w:type="spellEnd"/>
      <w:r w:rsidR="00B93191">
        <w:rPr>
          <w:rFonts w:eastAsiaTheme="minorEastAsia" w:hint="eastAsia"/>
        </w:rPr>
        <w:t>に</w:t>
      </w:r>
      <w:r w:rsidR="00E02458">
        <w:rPr>
          <w:rFonts w:eastAsiaTheme="minorEastAsia" w:hint="eastAsia"/>
        </w:rPr>
        <w:t>dataの</w:t>
      </w:r>
      <w:proofErr w:type="spellStart"/>
      <w:r w:rsidR="00F80004">
        <w:rPr>
          <w:rFonts w:eastAsiaTheme="minorEastAsia" w:hint="eastAsia"/>
        </w:rPr>
        <w:t>tc</w:t>
      </w:r>
      <w:proofErr w:type="spellEnd"/>
      <w:r w:rsidR="00F80004">
        <w:rPr>
          <w:rFonts w:eastAsiaTheme="minorEastAsia" w:hint="eastAsia"/>
        </w:rPr>
        <w:t>と</w:t>
      </w:r>
      <w:proofErr w:type="spellStart"/>
      <w:r w:rsidR="00F80004">
        <w:rPr>
          <w:rFonts w:eastAsiaTheme="minorEastAsia" w:hint="eastAsia"/>
        </w:rPr>
        <w:t>hdlc</w:t>
      </w:r>
      <w:proofErr w:type="spellEnd"/>
      <w:r w:rsidR="00F80004">
        <w:rPr>
          <w:rFonts w:eastAsiaTheme="minorEastAsia" w:hint="eastAsia"/>
        </w:rPr>
        <w:t>を取り出し</w:t>
      </w:r>
      <w:r w:rsidR="00DB4F9F">
        <w:rPr>
          <w:rFonts w:eastAsiaTheme="minorEastAsia" w:hint="eastAsia"/>
        </w:rPr>
        <w:t>,</w:t>
      </w:r>
      <w:r w:rsidR="00F80004">
        <w:rPr>
          <w:rFonts w:eastAsiaTheme="minorEastAsia" w:hint="eastAsia"/>
        </w:rPr>
        <w:t>代入している</w:t>
      </w:r>
      <w:r w:rsidR="00DB4F9F">
        <w:rPr>
          <w:rFonts w:eastAsiaTheme="minorEastAsia" w:hint="eastAsia"/>
        </w:rPr>
        <w:t>.</w:t>
      </w:r>
    </w:p>
    <w:p w14:paraId="4D5AD191" w14:textId="6F3B9344" w:rsidR="00F80004" w:rsidRDefault="00F80004" w:rsidP="00C64E0B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　　</w:t>
      </w:r>
      <w:r w:rsidR="00CC4D2E">
        <w:rPr>
          <w:rFonts w:eastAsiaTheme="minorEastAsia" w:hint="eastAsia"/>
        </w:rPr>
        <w:t>h</w:t>
      </w:r>
      <w:r>
        <w:rPr>
          <w:rFonts w:eastAsiaTheme="minorEastAsia" w:hint="eastAsia"/>
        </w:rPr>
        <w:t>ist</w:t>
      </w:r>
      <w:r w:rsidR="00CC4D2E">
        <w:rPr>
          <w:rFonts w:eastAsiaTheme="minorEastAsia" w:hint="eastAsia"/>
        </w:rPr>
        <w:t>()</w:t>
      </w:r>
      <w:r>
        <w:rPr>
          <w:rFonts w:eastAsiaTheme="minorEastAsia" w:hint="eastAsia"/>
        </w:rPr>
        <w:t>関数でヒストグラム</w:t>
      </w:r>
      <w:r w:rsidR="00DB4F9F">
        <w:rPr>
          <w:rFonts w:eastAsiaTheme="minorEastAsia" w:hint="eastAsia"/>
        </w:rPr>
        <w:t>,</w:t>
      </w:r>
      <w:r>
        <w:rPr>
          <w:rFonts w:eastAsiaTheme="minorEastAsia" w:hint="eastAsia"/>
        </w:rPr>
        <w:t>boxplot</w:t>
      </w:r>
      <w:r w:rsidR="00CC4D2E">
        <w:rPr>
          <w:rFonts w:eastAsiaTheme="minorEastAsia" w:hint="eastAsia"/>
        </w:rPr>
        <w:t>()</w:t>
      </w:r>
      <w:r>
        <w:rPr>
          <w:rFonts w:eastAsiaTheme="minorEastAsia" w:hint="eastAsia"/>
        </w:rPr>
        <w:t>関数でボックスプロットをしている</w:t>
      </w:r>
      <w:r w:rsidR="00DB4F9F">
        <w:rPr>
          <w:rFonts w:eastAsiaTheme="minorEastAsia" w:hint="eastAsia"/>
        </w:rPr>
        <w:t>.</w:t>
      </w:r>
    </w:p>
    <w:p w14:paraId="059BC3CD" w14:textId="77777777" w:rsidR="0008007B" w:rsidRPr="00CC4D2E" w:rsidRDefault="0008007B" w:rsidP="00C64E0B">
      <w:pPr>
        <w:ind w:left="0"/>
        <w:rPr>
          <w:rFonts w:eastAsiaTheme="minorEastAsia"/>
        </w:rPr>
      </w:pPr>
    </w:p>
    <w:p w14:paraId="27836154" w14:textId="29665DB7" w:rsidR="00E614A3" w:rsidRPr="005F0F32" w:rsidRDefault="00E614A3" w:rsidP="00C64E0B">
      <w:pPr>
        <w:ind w:left="0"/>
        <w:rPr>
          <w:rFonts w:eastAsiaTheme="minorEastAsia"/>
          <w:b/>
          <w:bCs/>
          <w:u w:val="single"/>
        </w:rPr>
      </w:pPr>
      <w:r w:rsidRPr="005F0F32">
        <w:rPr>
          <w:rFonts w:eastAsiaTheme="minorEastAsia"/>
          <w:b/>
          <w:bCs/>
        </w:rPr>
        <w:tab/>
      </w:r>
      <w:r w:rsidRPr="005F0F32">
        <w:rPr>
          <w:rFonts w:eastAsiaTheme="minorEastAsia" w:hint="eastAsia"/>
          <w:b/>
          <w:bCs/>
          <w:u w:val="single"/>
        </w:rPr>
        <w:t>7章：</w:t>
      </w:r>
    </w:p>
    <w:p w14:paraId="6785ECB9" w14:textId="477443FB" w:rsidR="00E614A3" w:rsidRDefault="00E614A3" w:rsidP="00C64E0B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課題1. </w:t>
      </w:r>
    </w:p>
    <w:p w14:paraId="1BABCF5E" w14:textId="4F462657" w:rsidR="00704A2D" w:rsidRDefault="00E71053" w:rsidP="00C64E0B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x = c(1,2,3,4,5,6)のなかで</w:t>
      </w:r>
      <w:r w:rsidR="00DB4F9F">
        <w:rPr>
          <w:rFonts w:eastAsiaTheme="minorEastAsia" w:hint="eastAsia"/>
        </w:rPr>
        <w:t>,</w:t>
      </w:r>
      <w:r>
        <w:rPr>
          <w:rFonts w:eastAsiaTheme="minorEastAsia" w:hint="eastAsia"/>
        </w:rPr>
        <w:t>以下の条件式を満たす成分を取り出す式と結果を記</w:t>
      </w:r>
      <w:r w:rsidR="00325BA0">
        <w:rPr>
          <w:rFonts w:eastAsiaTheme="minorEastAsia" w:hint="eastAsia"/>
        </w:rPr>
        <w:t>せ</w:t>
      </w:r>
      <w:r w:rsidR="00DB4F9F">
        <w:rPr>
          <w:rFonts w:eastAsiaTheme="minorEastAsia" w:hint="eastAsia"/>
        </w:rPr>
        <w:t>.</w:t>
      </w:r>
    </w:p>
    <w:p w14:paraId="3E472B52" w14:textId="4E79567F" w:rsidR="00E71053" w:rsidRDefault="00704A2D" w:rsidP="00704A2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04A2D">
        <w:rPr>
          <w:rFonts w:eastAsiaTheme="minorEastAsia" w:hint="eastAsia"/>
        </w:rPr>
        <w:t>3より大きく</w:t>
      </w:r>
      <w:r w:rsidR="00DB4F9F">
        <w:rPr>
          <w:rFonts w:eastAsiaTheme="minorEastAsia" w:hint="eastAsia"/>
        </w:rPr>
        <w:t>,</w:t>
      </w:r>
      <w:r w:rsidRPr="00704A2D">
        <w:rPr>
          <w:rFonts w:eastAsiaTheme="minorEastAsia" w:hint="eastAsia"/>
        </w:rPr>
        <w:t>5より小さい</w:t>
      </w:r>
    </w:p>
    <w:p w14:paraId="0B14899A" w14:textId="0644319B" w:rsidR="000E6C61" w:rsidRPr="000E6C61" w:rsidRDefault="000E6C61" w:rsidP="000E6C61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式：</w:t>
      </w:r>
      <w:r w:rsidR="00AD3650" w:rsidRPr="000E6C6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Pr="000E6C61">
        <w:rPr>
          <w:rStyle w:val="BookTitle"/>
          <w:b w:val="0"/>
          <w:bCs w:val="0"/>
          <w:i w:val="0"/>
          <w:iCs w:val="0"/>
          <w:spacing w:val="0"/>
        </w:rPr>
        <w:t>x[c((3 &lt; x) &amp; (x &lt; 5))]</w:t>
      </w:r>
    </w:p>
    <w:p w14:paraId="78811521" w14:textId="3AD94C7D" w:rsidR="000E6C61" w:rsidRDefault="000E6C61" w:rsidP="00427894">
      <w:pPr>
        <w:ind w:firstLine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Fonts w:eastAsiaTheme="minorEastAsia" w:hint="eastAsia"/>
        </w:rPr>
        <w:t>結果：</w:t>
      </w:r>
      <w:r w:rsidRPr="007D29AF">
        <w:rPr>
          <w:rStyle w:val="BookTitle"/>
          <w:b w:val="0"/>
          <w:bCs w:val="0"/>
          <w:i w:val="0"/>
          <w:iCs w:val="0"/>
          <w:spacing w:val="0"/>
        </w:rPr>
        <w:t>4</w:t>
      </w:r>
    </w:p>
    <w:p w14:paraId="3202C995" w14:textId="77777777" w:rsidR="00764806" w:rsidRPr="00427894" w:rsidRDefault="00764806" w:rsidP="00427894">
      <w:pPr>
        <w:ind w:firstLine="360"/>
      </w:pPr>
    </w:p>
    <w:p w14:paraId="209FA679" w14:textId="0D6B25EF" w:rsidR="00704A2D" w:rsidRDefault="00704A2D" w:rsidP="00704A2D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3より小さいか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5より大きい</w:t>
      </w:r>
    </w:p>
    <w:p w14:paraId="7BC7F185" w14:textId="10F2D506" w:rsidR="00427894" w:rsidRPr="0023291E" w:rsidRDefault="00427894" w:rsidP="0023291E">
      <w:pPr>
        <w:ind w:firstLine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式：</w:t>
      </w:r>
      <w:r w:rsidR="00AD3650" w:rsidRPr="0087204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Pr="00872041">
        <w:rPr>
          <w:rStyle w:val="BookTitle"/>
          <w:b w:val="0"/>
          <w:bCs w:val="0"/>
          <w:i w:val="0"/>
          <w:iCs w:val="0"/>
          <w:spacing w:val="0"/>
        </w:rPr>
        <w:t>x[c((3 &gt; x) | (x &gt; 5))]</w:t>
      </w:r>
    </w:p>
    <w:p w14:paraId="704B7771" w14:textId="3650A2C6" w:rsidR="00427894" w:rsidRDefault="00427894" w:rsidP="00427894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結果：</w:t>
      </w:r>
      <w:r w:rsidR="0023291E" w:rsidRPr="007D29AF">
        <w:rPr>
          <w:rStyle w:val="BookTitle"/>
          <w:b w:val="0"/>
          <w:bCs w:val="0"/>
          <w:i w:val="0"/>
          <w:iCs w:val="0"/>
          <w:spacing w:val="0"/>
        </w:rPr>
        <w:t>1 2 6</w:t>
      </w:r>
    </w:p>
    <w:p w14:paraId="7116F8CB" w14:textId="77777777" w:rsidR="00764806" w:rsidRDefault="00764806" w:rsidP="00427894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</w:p>
    <w:p w14:paraId="170E0E84" w14:textId="6FE0A433" w:rsidR="00704A2D" w:rsidRDefault="00704A2D" w:rsidP="00704A2D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3以下か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5以上</w:t>
      </w:r>
    </w:p>
    <w:p w14:paraId="4BB83C89" w14:textId="60EBEC8F" w:rsidR="00427894" w:rsidRDefault="00427894" w:rsidP="00427894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式：</w:t>
      </w:r>
      <w:r w:rsidR="00AD3650" w:rsidRPr="00872041">
        <w:rPr>
          <w:rStyle w:val="BookTitle"/>
          <w:b w:val="0"/>
          <w:bCs w:val="0"/>
          <w:i w:val="0"/>
          <w:iCs w:val="0"/>
          <w:spacing w:val="0"/>
        </w:rPr>
        <w:t xml:space="preserve"> x[c((x &lt;= 3) | (x &gt;= 5))]</w:t>
      </w:r>
    </w:p>
    <w:p w14:paraId="025D2DF2" w14:textId="228A9696" w:rsidR="00427894" w:rsidRDefault="00427894" w:rsidP="00427894">
      <w:pPr>
        <w:ind w:firstLine="360"/>
        <w:rPr>
          <w:rStyle w:val="BookTitle"/>
          <w:b w:val="0"/>
          <w:bCs w:val="0"/>
          <w:i w:val="0"/>
          <w:iCs w:val="0"/>
          <w:spacing w:val="0"/>
        </w:rPr>
      </w:pPr>
      <w:r w:rsidRPr="00427894">
        <w:rPr>
          <w:rStyle w:val="BookTitle"/>
          <w:rFonts w:hint="eastAsia"/>
          <w:b w:val="0"/>
          <w:bCs w:val="0"/>
          <w:i w:val="0"/>
          <w:iCs w:val="0"/>
          <w:spacing w:val="0"/>
        </w:rPr>
        <w:t>結果：</w:t>
      </w:r>
      <w:r w:rsidR="00AD3650" w:rsidRPr="007D29AF">
        <w:rPr>
          <w:rStyle w:val="BookTitle"/>
          <w:b w:val="0"/>
          <w:bCs w:val="0"/>
          <w:i w:val="0"/>
          <w:iCs w:val="0"/>
          <w:spacing w:val="0"/>
        </w:rPr>
        <w:t>1 2 3 5 6</w:t>
      </w:r>
    </w:p>
    <w:p w14:paraId="7CE9945F" w14:textId="77777777" w:rsidR="00764806" w:rsidRPr="00427894" w:rsidRDefault="00764806" w:rsidP="00427894">
      <w:pPr>
        <w:ind w:firstLine="360"/>
        <w:rPr>
          <w:rStyle w:val="BookTitle"/>
          <w:b w:val="0"/>
          <w:bCs w:val="0"/>
          <w:i w:val="0"/>
          <w:iCs w:val="0"/>
          <w:spacing w:val="0"/>
        </w:rPr>
      </w:pPr>
    </w:p>
    <w:p w14:paraId="42C9585A" w14:textId="3D74143E" w:rsidR="00704A2D" w:rsidRDefault="00704A2D" w:rsidP="00704A2D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2と6でない</w:t>
      </w:r>
    </w:p>
    <w:p w14:paraId="48EA28E4" w14:textId="2F578C8A" w:rsidR="00427894" w:rsidRPr="00AD3650" w:rsidRDefault="00427894" w:rsidP="00AD3650">
      <w:pPr>
        <w:ind w:firstLine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式：</w:t>
      </w:r>
      <w:r w:rsidR="00AD3650" w:rsidRPr="00872041">
        <w:rPr>
          <w:rStyle w:val="BookTitle"/>
          <w:b w:val="0"/>
          <w:bCs w:val="0"/>
          <w:i w:val="0"/>
          <w:iCs w:val="0"/>
          <w:spacing w:val="0"/>
        </w:rPr>
        <w:t xml:space="preserve"> x[c((x != 2) | (</w:t>
      </w:r>
      <w:proofErr w:type="gramStart"/>
      <w:r w:rsidR="00AD3650" w:rsidRPr="00872041">
        <w:rPr>
          <w:rStyle w:val="BookTitle"/>
          <w:b w:val="0"/>
          <w:bCs w:val="0"/>
          <w:i w:val="0"/>
          <w:iCs w:val="0"/>
          <w:spacing w:val="0"/>
        </w:rPr>
        <w:t>x !</w:t>
      </w:r>
      <w:proofErr w:type="gramEnd"/>
      <w:r w:rsidR="00AD3650" w:rsidRPr="00872041">
        <w:rPr>
          <w:rStyle w:val="BookTitle"/>
          <w:b w:val="0"/>
          <w:bCs w:val="0"/>
          <w:i w:val="0"/>
          <w:iCs w:val="0"/>
          <w:spacing w:val="0"/>
        </w:rPr>
        <w:t>= 6))]</w:t>
      </w:r>
    </w:p>
    <w:p w14:paraId="7518866E" w14:textId="07F8D57E" w:rsidR="00427894" w:rsidRDefault="00427894" w:rsidP="00427894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結果：</w:t>
      </w:r>
      <w:r w:rsidR="00AD3650" w:rsidRPr="007D29AF">
        <w:rPr>
          <w:rStyle w:val="BookTitle"/>
          <w:b w:val="0"/>
          <w:bCs w:val="0"/>
          <w:i w:val="0"/>
          <w:iCs w:val="0"/>
          <w:spacing w:val="0"/>
        </w:rPr>
        <w:t>1 2 3 4 5 6</w:t>
      </w:r>
    </w:p>
    <w:p w14:paraId="6376677C" w14:textId="77777777" w:rsidR="00764806" w:rsidRPr="00427894" w:rsidRDefault="00764806" w:rsidP="00427894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</w:p>
    <w:p w14:paraId="1B73BD4E" w14:textId="0CA66495" w:rsidR="00704A2D" w:rsidRDefault="00704A2D" w:rsidP="00704A2D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3ではなく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かつ1以上5以下</w:t>
      </w:r>
    </w:p>
    <w:p w14:paraId="2E6437C7" w14:textId="2F4837A5" w:rsidR="00427894" w:rsidRPr="00AD3650" w:rsidRDefault="00427894" w:rsidP="00AD3650">
      <w:pPr>
        <w:ind w:firstLine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式：</w:t>
      </w:r>
      <w:r w:rsidR="00AD3650" w:rsidRPr="00872041">
        <w:rPr>
          <w:rStyle w:val="BookTitle"/>
          <w:b w:val="0"/>
          <w:bCs w:val="0"/>
          <w:i w:val="0"/>
          <w:iCs w:val="0"/>
          <w:spacing w:val="0"/>
        </w:rPr>
        <w:t xml:space="preserve"> x[c((x != 3) &amp; (x &gt;= 1) &amp; (x &lt;= 5))]</w:t>
      </w:r>
    </w:p>
    <w:p w14:paraId="55BC8F9A" w14:textId="3D6255C0" w:rsidR="00427894" w:rsidRDefault="00427894" w:rsidP="00427894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結果：</w:t>
      </w:r>
      <w:r w:rsidR="00AD3650" w:rsidRPr="007D29AF">
        <w:rPr>
          <w:rStyle w:val="BookTitle"/>
          <w:b w:val="0"/>
          <w:bCs w:val="0"/>
          <w:i w:val="0"/>
          <w:iCs w:val="0"/>
          <w:spacing w:val="0"/>
        </w:rPr>
        <w:t>1 2 4 5</w:t>
      </w:r>
    </w:p>
    <w:p w14:paraId="736F1EE9" w14:textId="77777777" w:rsidR="007D29AF" w:rsidRDefault="007D29AF" w:rsidP="00AD3650">
      <w:pPr>
        <w:ind w:left="0"/>
        <w:rPr>
          <w:rStyle w:val="BookTitle"/>
          <w:b w:val="0"/>
          <w:bCs w:val="0"/>
          <w:i w:val="0"/>
          <w:iCs w:val="0"/>
          <w:spacing w:val="0"/>
        </w:rPr>
      </w:pPr>
    </w:p>
    <w:p w14:paraId="4EC489E5" w14:textId="47FE9349" w:rsidR="0008007B" w:rsidRDefault="0008007B" w:rsidP="00AD3650">
      <w:pPr>
        <w:ind w:left="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ab/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説明：</w:t>
      </w:r>
    </w:p>
    <w:p w14:paraId="218AE371" w14:textId="0A57D264" w:rsidR="0008007B" w:rsidRDefault="0008007B" w:rsidP="00AD3650">
      <w:pPr>
        <w:ind w:left="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ab/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</w:t>
      </w:r>
      <w:r w:rsidR="00631A76">
        <w:rPr>
          <w:rStyle w:val="BookTitle"/>
          <w:rFonts w:hint="eastAsia"/>
          <w:b w:val="0"/>
          <w:bCs w:val="0"/>
          <w:i w:val="0"/>
          <w:iCs w:val="0"/>
          <w:spacing w:val="0"/>
        </w:rPr>
        <w:t>&lt;,</w:t>
      </w:r>
      <w:proofErr w:type="gramStart"/>
      <w:r w:rsidR="00631A76">
        <w:rPr>
          <w:rStyle w:val="BookTitle"/>
          <w:rFonts w:hint="eastAsia"/>
          <w:b w:val="0"/>
          <w:bCs w:val="0"/>
          <w:i w:val="0"/>
          <w:iCs w:val="0"/>
          <w:spacing w:val="0"/>
        </w:rPr>
        <w:t>&gt;,&lt;</w:t>
      </w:r>
      <w:proofErr w:type="gramEnd"/>
      <w:r w:rsidR="00631A76">
        <w:rPr>
          <w:rStyle w:val="BookTitle"/>
          <w:rFonts w:hint="eastAsia"/>
          <w:b w:val="0"/>
          <w:bCs w:val="0"/>
          <w:i w:val="0"/>
          <w:iCs w:val="0"/>
          <w:spacing w:val="0"/>
        </w:rPr>
        <w:t>=,&gt;=</w:t>
      </w:r>
      <w:r w:rsidR="00DE56C5">
        <w:rPr>
          <w:rStyle w:val="BookTitle"/>
          <w:rFonts w:hint="eastAsia"/>
          <w:b w:val="0"/>
          <w:bCs w:val="0"/>
          <w:i w:val="0"/>
          <w:iCs w:val="0"/>
          <w:spacing w:val="0"/>
        </w:rPr>
        <w:t>,!=,==</w:t>
      </w:r>
      <w:r w:rsidR="00CF4D75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 w:rsidR="00693859">
        <w:rPr>
          <w:rStyle w:val="BookTitle"/>
          <w:rFonts w:hint="eastAsia"/>
          <w:b w:val="0"/>
          <w:bCs w:val="0"/>
          <w:i w:val="0"/>
          <w:iCs w:val="0"/>
          <w:spacing w:val="0"/>
        </w:rPr>
        <w:t>&amp;,|などの演算子を用いて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 w:rsidR="00B86E79">
        <w:rPr>
          <w:rStyle w:val="BookTitle"/>
          <w:rFonts w:hint="eastAsia"/>
          <w:b w:val="0"/>
          <w:bCs w:val="0"/>
          <w:i w:val="0"/>
          <w:iCs w:val="0"/>
          <w:spacing w:val="0"/>
        </w:rPr>
        <w:t>条件式を満たす成分を取り出している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184659B3" w14:textId="77777777" w:rsidR="0008007B" w:rsidRPr="00CF4D75" w:rsidRDefault="0008007B" w:rsidP="00AD3650">
      <w:pPr>
        <w:ind w:left="0"/>
        <w:rPr>
          <w:rStyle w:val="BookTitle"/>
          <w:b w:val="0"/>
          <w:bCs w:val="0"/>
          <w:i w:val="0"/>
          <w:iCs w:val="0"/>
          <w:spacing w:val="0"/>
        </w:rPr>
      </w:pPr>
    </w:p>
    <w:p w14:paraId="118E42FE" w14:textId="4BFB0EB4" w:rsidR="00AB1605" w:rsidRPr="005F0F32" w:rsidRDefault="00AB1605" w:rsidP="00AB1605">
      <w:pPr>
        <w:rPr>
          <w:rStyle w:val="BookTitle"/>
          <w:i w:val="0"/>
          <w:iCs w:val="0"/>
          <w:spacing w:val="0"/>
          <w:u w:val="single"/>
        </w:rPr>
      </w:pPr>
      <w:r w:rsidRPr="005F0F32">
        <w:rPr>
          <w:rStyle w:val="BookTitle"/>
          <w:rFonts w:hint="eastAsia"/>
          <w:i w:val="0"/>
          <w:iCs w:val="0"/>
          <w:spacing w:val="0"/>
          <w:u w:val="single"/>
        </w:rPr>
        <w:t>8章：</w:t>
      </w:r>
    </w:p>
    <w:p w14:paraId="2B607368" w14:textId="4E734EEE" w:rsidR="00AB1605" w:rsidRDefault="00AB1605" w:rsidP="00AB1605"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課題1.</w:t>
      </w:r>
      <w:r w:rsidRPr="00AB1605">
        <w:t xml:space="preserve"> </w:t>
      </w:r>
      <w:r w:rsidR="00DD6DE2">
        <w:rPr>
          <w:rFonts w:hint="eastAsia"/>
        </w:rPr>
        <w:t xml:space="preserve"> </w:t>
      </w:r>
      <w:r>
        <w:t>minidata.csv を使って以下の問いに答え</w:t>
      </w:r>
      <w:r w:rsidR="00325BA0">
        <w:rPr>
          <w:rFonts w:hint="eastAsia"/>
        </w:rPr>
        <w:t>よ</w:t>
      </w:r>
      <w:r>
        <w:t>．</w:t>
      </w:r>
    </w:p>
    <w:p w14:paraId="06B63A0C" w14:textId="0FDC4749" w:rsidR="00DD6DE2" w:rsidRDefault="00DD6DE2" w:rsidP="001006BF">
      <w:pPr>
        <w:pStyle w:val="ListParagraph"/>
        <w:numPr>
          <w:ilvl w:val="0"/>
          <w:numId w:val="3"/>
        </w:numPr>
      </w:pPr>
      <w:r>
        <w:t>身長 150cm 未満の行データのみ抜き出す式を書</w:t>
      </w:r>
      <w:r w:rsidR="00325BA0">
        <w:rPr>
          <w:rFonts w:hint="eastAsia"/>
        </w:rPr>
        <w:t>け</w:t>
      </w:r>
      <w:r>
        <w:t>．</w:t>
      </w:r>
    </w:p>
    <w:p w14:paraId="67B81738" w14:textId="3AE7D437" w:rsidR="00C100EE" w:rsidRDefault="001006BF" w:rsidP="00C100EE">
      <w:pPr>
        <w:pStyle w:val="ListParagraph"/>
        <w:ind w:left="1238"/>
      </w:pPr>
      <w:r>
        <w:rPr>
          <w:rFonts w:hint="eastAsia"/>
        </w:rPr>
        <w:t>式：</w:t>
      </w:r>
      <w:r w:rsidR="00E51A19">
        <w:rPr>
          <w:rFonts w:hint="eastAsia"/>
        </w:rPr>
        <w:t xml:space="preserve"> </w:t>
      </w:r>
      <w:r w:rsidR="00646365" w:rsidRPr="00646365">
        <w:t>data[</w:t>
      </w:r>
      <w:proofErr w:type="spellStart"/>
      <w:r w:rsidR="00646365" w:rsidRPr="00646365">
        <w:t>ht</w:t>
      </w:r>
      <w:proofErr w:type="spellEnd"/>
      <w:r w:rsidR="00646365" w:rsidRPr="00646365">
        <w:t xml:space="preserve"> &lt; 150,]</w:t>
      </w:r>
    </w:p>
    <w:p w14:paraId="27980B9C" w14:textId="77777777" w:rsidR="00764806" w:rsidRDefault="00764806" w:rsidP="00C100EE">
      <w:pPr>
        <w:pStyle w:val="ListParagraph"/>
        <w:ind w:left="1238"/>
      </w:pPr>
    </w:p>
    <w:p w14:paraId="0A0AEBFA" w14:textId="6F90F87F" w:rsidR="001006BF" w:rsidRDefault="00DD6DE2" w:rsidP="001006BF">
      <w:pPr>
        <w:pStyle w:val="ListParagraph"/>
        <w:numPr>
          <w:ilvl w:val="0"/>
          <w:numId w:val="3"/>
        </w:numPr>
      </w:pPr>
      <w:r>
        <w:t>身長 150cm 以上，170cm 未満の行データのみ抜き出す式を書</w:t>
      </w:r>
      <w:r w:rsidR="00325BA0">
        <w:rPr>
          <w:rFonts w:hint="eastAsia"/>
        </w:rPr>
        <w:t>け</w:t>
      </w:r>
      <w:r>
        <w:t>．</w:t>
      </w:r>
    </w:p>
    <w:p w14:paraId="5747CD0E" w14:textId="7E62B1BB" w:rsidR="00DD6DE2" w:rsidRDefault="001006BF" w:rsidP="001006BF">
      <w:pPr>
        <w:pStyle w:val="ListParagraph"/>
        <w:ind w:left="1238"/>
      </w:pPr>
      <w:r>
        <w:rPr>
          <w:rFonts w:hint="eastAsia"/>
        </w:rPr>
        <w:t>式：</w:t>
      </w:r>
      <w:r w:rsidR="00DD6DE2">
        <w:t xml:space="preserve"> </w:t>
      </w:r>
      <w:r w:rsidR="005A751E" w:rsidRPr="005A751E">
        <w:t>data[</w:t>
      </w:r>
      <w:proofErr w:type="spellStart"/>
      <w:r w:rsidR="005A751E" w:rsidRPr="005A751E">
        <w:t>ht</w:t>
      </w:r>
      <w:proofErr w:type="spellEnd"/>
      <w:r w:rsidR="005A751E" w:rsidRPr="005A751E">
        <w:t xml:space="preserve"> &gt;= 150 &amp; </w:t>
      </w:r>
      <w:proofErr w:type="spellStart"/>
      <w:r w:rsidR="005A751E" w:rsidRPr="005A751E">
        <w:t>ht</w:t>
      </w:r>
      <w:proofErr w:type="spellEnd"/>
      <w:r w:rsidR="005A751E" w:rsidRPr="005A751E">
        <w:t xml:space="preserve"> &lt; 170,]</w:t>
      </w:r>
    </w:p>
    <w:p w14:paraId="37F02E38" w14:textId="77777777" w:rsidR="00764806" w:rsidRDefault="00764806" w:rsidP="001006BF">
      <w:pPr>
        <w:pStyle w:val="ListParagraph"/>
        <w:ind w:left="1238"/>
      </w:pPr>
    </w:p>
    <w:p w14:paraId="2C485E0F" w14:textId="24273F54" w:rsidR="00AB1605" w:rsidRDefault="00DD6DE2" w:rsidP="001006BF">
      <w:pPr>
        <w:pStyle w:val="ListParagraph"/>
        <w:numPr>
          <w:ilvl w:val="0"/>
          <w:numId w:val="3"/>
        </w:numPr>
      </w:pPr>
      <w:r>
        <w:t>身長 150cm 以上，170cm 未満で，女性のデータのみ抜き出す式を書</w:t>
      </w:r>
      <w:r w:rsidR="00325BA0">
        <w:rPr>
          <w:rFonts w:hint="eastAsia"/>
        </w:rPr>
        <w:t>け</w:t>
      </w:r>
      <w:r>
        <w:t>．</w:t>
      </w:r>
    </w:p>
    <w:p w14:paraId="23FB5801" w14:textId="61686C36" w:rsidR="00DD6DE2" w:rsidRDefault="001006BF" w:rsidP="00E21DAC">
      <w:pPr>
        <w:pStyle w:val="ListParagraph"/>
        <w:ind w:left="1238"/>
      </w:pPr>
      <w:r>
        <w:rPr>
          <w:rFonts w:hint="eastAsia"/>
        </w:rPr>
        <w:t>式：</w:t>
      </w:r>
      <w:r w:rsidR="00E51A19">
        <w:rPr>
          <w:rFonts w:hint="eastAsia"/>
        </w:rPr>
        <w:t xml:space="preserve"> </w:t>
      </w:r>
      <w:r w:rsidR="00E21DAC" w:rsidRPr="00E21DAC">
        <w:t>data[</w:t>
      </w:r>
      <w:proofErr w:type="spellStart"/>
      <w:r w:rsidR="00E21DAC" w:rsidRPr="00E21DAC">
        <w:t>ht</w:t>
      </w:r>
      <w:proofErr w:type="spellEnd"/>
      <w:r w:rsidR="00E21DAC" w:rsidRPr="00E21DAC">
        <w:t xml:space="preserve"> &gt;= 150 &amp; </w:t>
      </w:r>
      <w:proofErr w:type="spellStart"/>
      <w:r w:rsidR="00E21DAC" w:rsidRPr="00E21DAC">
        <w:t>ht</w:t>
      </w:r>
      <w:proofErr w:type="spellEnd"/>
      <w:r w:rsidR="00E21DAC" w:rsidRPr="00E21DAC">
        <w:t xml:space="preserve"> &lt; 170 &amp; sex == 'f',]</w:t>
      </w:r>
    </w:p>
    <w:p w14:paraId="7B6B89B9" w14:textId="77777777" w:rsidR="00EC191A" w:rsidRDefault="00EC191A" w:rsidP="00AB1605"/>
    <w:p w14:paraId="53408A08" w14:textId="742031AF" w:rsidR="00DD6DE2" w:rsidRDefault="00DD6DE2" w:rsidP="00AB1605">
      <w:r>
        <w:rPr>
          <w:rFonts w:hint="eastAsia"/>
        </w:rPr>
        <w:t xml:space="preserve">課題2. </w:t>
      </w:r>
      <w:r>
        <w:t>demodata.csv を使って，以下の問いに答え</w:t>
      </w:r>
      <w:r w:rsidR="00325BA0">
        <w:rPr>
          <w:rFonts w:hint="eastAsia"/>
        </w:rPr>
        <w:t>よ</w:t>
      </w:r>
      <w:r>
        <w:t>．</w:t>
      </w:r>
    </w:p>
    <w:p w14:paraId="0F1F4FBE" w14:textId="77FE1846" w:rsidR="00DD6DE2" w:rsidRDefault="00DD6DE2" w:rsidP="00B0661B">
      <w:pPr>
        <w:pStyle w:val="ListParagraph"/>
        <w:numPr>
          <w:ilvl w:val="0"/>
          <w:numId w:val="4"/>
        </w:numPr>
      </w:pPr>
      <w:r>
        <w:t>男性のデータを変数”</w:t>
      </w:r>
      <w:proofErr w:type="spellStart"/>
      <w:r>
        <w:t>mdata</w:t>
      </w:r>
      <w:proofErr w:type="spellEnd"/>
      <w:r>
        <w:t>”, 女性のデータを変数”</w:t>
      </w:r>
      <w:proofErr w:type="spellStart"/>
      <w:r>
        <w:t>fdata</w:t>
      </w:r>
      <w:proofErr w:type="spellEnd"/>
      <w:r>
        <w:t>”とするように式を書</w:t>
      </w:r>
      <w:r w:rsidR="00325BA0">
        <w:rPr>
          <w:rFonts w:hint="eastAsia"/>
        </w:rPr>
        <w:t>け</w:t>
      </w:r>
      <w:r>
        <w:t xml:space="preserve">． </w:t>
      </w:r>
    </w:p>
    <w:p w14:paraId="5E364242" w14:textId="6AC510A7" w:rsidR="00B0661B" w:rsidRDefault="00B0661B" w:rsidP="00B0661B">
      <w:pPr>
        <w:pStyle w:val="ListParagraph"/>
        <w:ind w:left="1238"/>
      </w:pPr>
      <w:r>
        <w:rPr>
          <w:rFonts w:hint="eastAsia"/>
        </w:rPr>
        <w:t>式：</w:t>
      </w:r>
      <w:r w:rsidR="00E51A19">
        <w:rPr>
          <w:rFonts w:hint="eastAsia"/>
        </w:rPr>
        <w:t xml:space="preserve"> </w:t>
      </w:r>
      <w:proofErr w:type="spellStart"/>
      <w:r>
        <w:t>mdata</w:t>
      </w:r>
      <w:proofErr w:type="spellEnd"/>
      <w:r>
        <w:t xml:space="preserve"> &lt;- data[</w:t>
      </w:r>
      <w:proofErr w:type="spellStart"/>
      <w:r>
        <w:t>data$sex</w:t>
      </w:r>
      <w:proofErr w:type="spellEnd"/>
      <w:r>
        <w:t xml:space="preserve"> == "m",]</w:t>
      </w:r>
    </w:p>
    <w:p w14:paraId="62A024CA" w14:textId="326326DC" w:rsidR="00C100EE" w:rsidRDefault="00B0661B" w:rsidP="00E51A19">
      <w:pPr>
        <w:pStyle w:val="ListParagraph"/>
        <w:ind w:left="1238" w:firstLineChars="260" w:firstLine="546"/>
      </w:pPr>
      <w:proofErr w:type="spellStart"/>
      <w:r>
        <w:t>fdata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data$sex</w:t>
      </w:r>
      <w:proofErr w:type="spellEnd"/>
      <w:r>
        <w:t xml:space="preserve"> == "f",]</w:t>
      </w:r>
    </w:p>
    <w:p w14:paraId="66589E62" w14:textId="77777777" w:rsidR="00764806" w:rsidRDefault="00764806" w:rsidP="00E51A19">
      <w:pPr>
        <w:pStyle w:val="ListParagraph"/>
        <w:ind w:left="1238" w:firstLineChars="260" w:firstLine="546"/>
      </w:pPr>
    </w:p>
    <w:p w14:paraId="065682B7" w14:textId="4B0EED06" w:rsidR="00DD6DE2" w:rsidRDefault="00DD6DE2" w:rsidP="00104935">
      <w:pPr>
        <w:pStyle w:val="ListParagraph"/>
        <w:numPr>
          <w:ilvl w:val="0"/>
          <w:numId w:val="4"/>
        </w:numPr>
      </w:pPr>
      <w:r>
        <w:t xml:space="preserve">男性の身長 </w:t>
      </w:r>
      <w:proofErr w:type="spellStart"/>
      <w:r>
        <w:t>ht</w:t>
      </w:r>
      <w:proofErr w:type="spellEnd"/>
      <w:r w:rsidR="004E2520">
        <w:rPr>
          <w:rFonts w:hint="eastAsia"/>
        </w:rPr>
        <w:t>,</w:t>
      </w:r>
      <w:r>
        <w:t xml:space="preserve">体重 </w:t>
      </w:r>
      <w:proofErr w:type="spellStart"/>
      <w:r>
        <w:t>wt</w:t>
      </w:r>
      <w:proofErr w:type="spellEnd"/>
      <w:r>
        <w:t>のヒストグラムを描</w:t>
      </w:r>
      <w:r w:rsidR="00325BA0">
        <w:rPr>
          <w:rFonts w:hint="eastAsia"/>
        </w:rPr>
        <w:t>け</w:t>
      </w:r>
      <w:r>
        <w:t xml:space="preserve">． </w:t>
      </w:r>
    </w:p>
    <w:p w14:paraId="6162F954" w14:textId="77777777" w:rsidR="00057A11" w:rsidRDefault="00057A11" w:rsidP="00707108">
      <w:pPr>
        <w:pStyle w:val="ListParagraph"/>
        <w:ind w:left="1238"/>
      </w:pPr>
      <w:r>
        <w:rPr>
          <w:rFonts w:hint="eastAsia"/>
        </w:rPr>
        <w:t>ソースコード</w:t>
      </w:r>
      <w:r w:rsidR="004E2520">
        <w:rPr>
          <w:rFonts w:hint="eastAsia"/>
        </w:rPr>
        <w:t>：</w:t>
      </w:r>
    </w:p>
    <w:p w14:paraId="1676A1E5" w14:textId="77C52680" w:rsidR="00707108" w:rsidRDefault="00707108" w:rsidP="00057A11">
      <w:pPr>
        <w:pStyle w:val="ListParagraph"/>
        <w:ind w:left="1238" w:firstLine="442"/>
      </w:pPr>
      <w:r>
        <w:t>hist(</w:t>
      </w:r>
      <w:proofErr w:type="spellStart"/>
      <w:r>
        <w:t>mdata$ht</w:t>
      </w:r>
      <w:proofErr w:type="spellEnd"/>
      <w:r>
        <w:t>)</w:t>
      </w:r>
    </w:p>
    <w:p w14:paraId="3D9AA2ED" w14:textId="16959BC8" w:rsidR="00104935" w:rsidRDefault="00707108" w:rsidP="00707108">
      <w:pPr>
        <w:pStyle w:val="ListParagraph"/>
        <w:ind w:left="1238" w:firstLine="442"/>
      </w:pPr>
      <w:r>
        <w:t>hist(</w:t>
      </w:r>
      <w:proofErr w:type="spellStart"/>
      <w:r>
        <w:t>mdata$wt</w:t>
      </w:r>
      <w:proofErr w:type="spellEnd"/>
      <w:r>
        <w:t>)</w:t>
      </w:r>
    </w:p>
    <w:p w14:paraId="603C6ED0" w14:textId="77777777" w:rsidR="002646F2" w:rsidRDefault="002646F2" w:rsidP="00707108">
      <w:pPr>
        <w:pStyle w:val="ListParagraph"/>
        <w:ind w:left="1238" w:firstLine="442"/>
      </w:pPr>
    </w:p>
    <w:p w14:paraId="20062C74" w14:textId="77777777" w:rsidR="00687D00" w:rsidRDefault="00317500" w:rsidP="00D241FF">
      <w:pPr>
        <w:pStyle w:val="ListParagraph"/>
        <w:ind w:left="1238"/>
      </w:pPr>
      <w:r>
        <w:rPr>
          <w:rFonts w:hint="eastAsia"/>
        </w:rPr>
        <w:t>実行結果</w:t>
      </w:r>
      <w:r w:rsidR="004714D8">
        <w:rPr>
          <w:rFonts w:hint="eastAsia"/>
        </w:rPr>
        <w:t>：</w:t>
      </w:r>
    </w:p>
    <w:p w14:paraId="45F6696F" w14:textId="1D4EE4B2" w:rsidR="00317500" w:rsidRDefault="007F3A5D" w:rsidP="00687D00">
      <w:pPr>
        <w:pStyle w:val="ListParagraph"/>
        <w:ind w:left="1238" w:firstLine="442"/>
      </w:pPr>
      <w:r>
        <w:rPr>
          <w:rFonts w:hint="eastAsia"/>
        </w:rPr>
        <w:t>図9,10に示す</w:t>
      </w:r>
      <w:r w:rsidR="00DB4F9F">
        <w:rPr>
          <w:rFonts w:hint="eastAsia"/>
        </w:rPr>
        <w:t>.</w:t>
      </w:r>
    </w:p>
    <w:p w14:paraId="1C79DE20" w14:textId="29B58279" w:rsidR="00CE7844" w:rsidRDefault="00671427" w:rsidP="00671427">
      <w:pPr>
        <w:jc w:val="center"/>
      </w:pPr>
      <w:r>
        <w:rPr>
          <w:rFonts w:hint="eastAsia"/>
          <w:noProof/>
        </w:rPr>
        <w:drawing>
          <wp:inline distT="0" distB="0" distL="0" distR="0" wp14:anchorId="0B02E7B3" wp14:editId="510F90E4">
            <wp:extent cx="2948760" cy="1770120"/>
            <wp:effectExtent l="0" t="0" r="4445" b="1905"/>
            <wp:docPr id="1491677542" name="図 17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77542" name="図 17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6368EA" wp14:editId="335B1667">
            <wp:extent cx="2948760" cy="1770120"/>
            <wp:effectExtent l="0" t="0" r="4445" b="1905"/>
            <wp:docPr id="27405720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15DC" w14:textId="08939026" w:rsidR="00671427" w:rsidRDefault="00671427" w:rsidP="00C100EE">
      <w:pPr>
        <w:jc w:val="center"/>
      </w:pPr>
      <w:r>
        <w:rPr>
          <w:rFonts w:hint="eastAsia"/>
        </w:rPr>
        <w:t xml:space="preserve">図9 </w:t>
      </w:r>
      <w:r w:rsidR="00C100EE">
        <w:rPr>
          <w:rFonts w:hint="eastAsia"/>
        </w:rPr>
        <w:t>男性の身長</w:t>
      </w:r>
      <w:proofErr w:type="spellStart"/>
      <w:r w:rsidR="00C100EE">
        <w:rPr>
          <w:rFonts w:hint="eastAsia"/>
        </w:rPr>
        <w:t>ht</w:t>
      </w:r>
      <w:proofErr w:type="spellEnd"/>
      <w:r w:rsidR="00C100EE">
        <w:rPr>
          <w:rFonts w:hint="eastAsia"/>
        </w:rPr>
        <w:t xml:space="preserve">のヒストグラム </w:t>
      </w:r>
      <w:r w:rsidR="00C100EE">
        <w:tab/>
      </w:r>
      <w:r w:rsidR="00C100EE">
        <w:tab/>
      </w:r>
      <w:r w:rsidR="00C100EE">
        <w:rPr>
          <w:rFonts w:hint="eastAsia"/>
        </w:rPr>
        <w:t>図10 男性の身長</w:t>
      </w:r>
      <w:proofErr w:type="spellStart"/>
      <w:r w:rsidR="00C100EE">
        <w:rPr>
          <w:rFonts w:hint="eastAsia"/>
        </w:rPr>
        <w:t>wt</w:t>
      </w:r>
      <w:proofErr w:type="spellEnd"/>
      <w:r w:rsidR="00C100EE">
        <w:rPr>
          <w:rFonts w:hint="eastAsia"/>
        </w:rPr>
        <w:t>のヒストグラム</w:t>
      </w:r>
    </w:p>
    <w:p w14:paraId="48DF1D9B" w14:textId="77777777" w:rsidR="00C100EE" w:rsidRDefault="00C100EE" w:rsidP="00C100EE">
      <w:pPr>
        <w:jc w:val="center"/>
      </w:pPr>
    </w:p>
    <w:p w14:paraId="436A3BFF" w14:textId="399B7DE0" w:rsidR="00DD6DE2" w:rsidRDefault="00DD6DE2" w:rsidP="003C76C9">
      <w:pPr>
        <w:pStyle w:val="ListParagraph"/>
        <w:numPr>
          <w:ilvl w:val="0"/>
          <w:numId w:val="4"/>
        </w:numPr>
      </w:pPr>
      <w:r>
        <w:t xml:space="preserve">女性の身長 </w:t>
      </w:r>
      <w:proofErr w:type="spellStart"/>
      <w:r>
        <w:t>ht</w:t>
      </w:r>
      <w:proofErr w:type="spellEnd"/>
      <w:r w:rsidR="004E2520">
        <w:rPr>
          <w:rFonts w:hint="eastAsia"/>
        </w:rPr>
        <w:t>,</w:t>
      </w:r>
      <w:r>
        <w:t xml:space="preserve">体重 </w:t>
      </w:r>
      <w:proofErr w:type="spellStart"/>
      <w:r>
        <w:t>wt</w:t>
      </w:r>
      <w:proofErr w:type="spellEnd"/>
      <w:r>
        <w:t>のヒストグラムを描</w:t>
      </w:r>
      <w:r w:rsidR="00325BA0">
        <w:rPr>
          <w:rFonts w:hint="eastAsia"/>
        </w:rPr>
        <w:t>け</w:t>
      </w:r>
      <w:r>
        <w:t xml:space="preserve">． </w:t>
      </w:r>
    </w:p>
    <w:p w14:paraId="7F42616A" w14:textId="77777777" w:rsidR="00057A11" w:rsidRDefault="00057A11" w:rsidP="00B0585A">
      <w:pPr>
        <w:pStyle w:val="ListParagraph"/>
        <w:ind w:left="1238"/>
      </w:pPr>
      <w:r>
        <w:rPr>
          <w:rFonts w:hint="eastAsia"/>
        </w:rPr>
        <w:t>ソースコード</w:t>
      </w:r>
      <w:r w:rsidR="003C76C9">
        <w:rPr>
          <w:rFonts w:hint="eastAsia"/>
        </w:rPr>
        <w:t>：</w:t>
      </w:r>
    </w:p>
    <w:p w14:paraId="3EB28017" w14:textId="74C9DD79" w:rsidR="00B0585A" w:rsidRDefault="00B0585A" w:rsidP="00057A11">
      <w:pPr>
        <w:pStyle w:val="ListParagraph"/>
        <w:ind w:left="1238" w:firstLine="442"/>
      </w:pPr>
      <w:r>
        <w:t>hist(</w:t>
      </w:r>
      <w:proofErr w:type="spellStart"/>
      <w:r>
        <w:t>fdata$ht</w:t>
      </w:r>
      <w:proofErr w:type="spellEnd"/>
      <w:r>
        <w:t>)</w:t>
      </w:r>
    </w:p>
    <w:p w14:paraId="5E9EDA74" w14:textId="1A1E9242" w:rsidR="003C76C9" w:rsidRDefault="00B0585A" w:rsidP="00B0585A">
      <w:pPr>
        <w:pStyle w:val="ListParagraph"/>
        <w:ind w:left="1238" w:firstLine="442"/>
      </w:pPr>
      <w:r>
        <w:t>hist(</w:t>
      </w:r>
      <w:proofErr w:type="spellStart"/>
      <w:r>
        <w:t>fdata$wt</w:t>
      </w:r>
      <w:proofErr w:type="spellEnd"/>
      <w:r>
        <w:t>)</w:t>
      </w:r>
    </w:p>
    <w:p w14:paraId="4404531F" w14:textId="77777777" w:rsidR="002646F2" w:rsidRDefault="002646F2" w:rsidP="00B0585A">
      <w:pPr>
        <w:pStyle w:val="ListParagraph"/>
        <w:ind w:left="1238" w:firstLine="442"/>
      </w:pPr>
    </w:p>
    <w:p w14:paraId="3F367C98" w14:textId="77777777" w:rsidR="00687D00" w:rsidRDefault="00B0585A" w:rsidP="00B0585A">
      <w:pPr>
        <w:pStyle w:val="ListParagraph"/>
        <w:ind w:left="1238"/>
      </w:pPr>
      <w:r>
        <w:rPr>
          <w:rFonts w:hint="eastAsia"/>
        </w:rPr>
        <w:t>実行結果</w:t>
      </w:r>
      <w:r w:rsidR="00D241FF">
        <w:rPr>
          <w:rFonts w:hint="eastAsia"/>
        </w:rPr>
        <w:t>：</w:t>
      </w:r>
    </w:p>
    <w:p w14:paraId="3F9A5D0D" w14:textId="2FAB4651" w:rsidR="00B0585A" w:rsidRDefault="00B0585A" w:rsidP="00687D00">
      <w:pPr>
        <w:pStyle w:val="ListParagraph"/>
        <w:ind w:left="1238" w:firstLine="442"/>
      </w:pPr>
      <w:r>
        <w:rPr>
          <w:rFonts w:hint="eastAsia"/>
        </w:rPr>
        <w:t>図11,12に示す</w:t>
      </w:r>
      <w:r w:rsidR="00DB4F9F">
        <w:rPr>
          <w:rFonts w:hint="eastAsia"/>
        </w:rPr>
        <w:t>.</w:t>
      </w:r>
    </w:p>
    <w:p w14:paraId="7B07CD07" w14:textId="088F205F" w:rsidR="00B0585A" w:rsidRDefault="00736439" w:rsidP="00B0585A">
      <w:r>
        <w:rPr>
          <w:rFonts w:hint="eastAsia"/>
          <w:noProof/>
        </w:rPr>
        <w:drawing>
          <wp:inline distT="0" distB="0" distL="0" distR="0" wp14:anchorId="3F27098B" wp14:editId="5229FD0C">
            <wp:extent cx="2948760" cy="1770120"/>
            <wp:effectExtent l="0" t="0" r="4445" b="1905"/>
            <wp:docPr id="1681390537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9CC">
        <w:rPr>
          <w:rFonts w:hint="eastAsia"/>
          <w:noProof/>
        </w:rPr>
        <w:drawing>
          <wp:inline distT="0" distB="0" distL="0" distR="0" wp14:anchorId="45E6816E" wp14:editId="2FDD9472">
            <wp:extent cx="2948760" cy="1770120"/>
            <wp:effectExtent l="0" t="0" r="4445" b="1905"/>
            <wp:docPr id="722229131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0" cy="1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A050" w14:textId="2E2FFB4E" w:rsidR="00CD39CC" w:rsidRDefault="00CD39CC" w:rsidP="00CD39CC">
      <w:pPr>
        <w:jc w:val="center"/>
      </w:pPr>
      <w:r>
        <w:rPr>
          <w:rFonts w:hint="eastAsia"/>
        </w:rPr>
        <w:t>図11 女性の身長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のヒストグラム </w:t>
      </w:r>
      <w:r>
        <w:tab/>
      </w:r>
      <w:r>
        <w:tab/>
      </w:r>
      <w:r>
        <w:rPr>
          <w:rFonts w:hint="eastAsia"/>
        </w:rPr>
        <w:t>図12 女性の身長</w:t>
      </w:r>
      <w:proofErr w:type="spellStart"/>
      <w:r>
        <w:rPr>
          <w:rFonts w:hint="eastAsia"/>
        </w:rPr>
        <w:t>wt</w:t>
      </w:r>
      <w:proofErr w:type="spellEnd"/>
      <w:r>
        <w:rPr>
          <w:rFonts w:hint="eastAsia"/>
        </w:rPr>
        <w:t>のヒストグラム</w:t>
      </w:r>
    </w:p>
    <w:p w14:paraId="2F47CDCB" w14:textId="77777777" w:rsidR="00CD39CC" w:rsidRPr="00CD39CC" w:rsidRDefault="00CD39CC" w:rsidP="00B0585A"/>
    <w:p w14:paraId="6FAA7805" w14:textId="0A359397" w:rsidR="00DD6DE2" w:rsidRDefault="00DD6DE2" w:rsidP="006C1EBC">
      <w:pPr>
        <w:pStyle w:val="ListParagraph"/>
        <w:numPr>
          <w:ilvl w:val="0"/>
          <w:numId w:val="4"/>
        </w:numPr>
      </w:pPr>
      <w:r>
        <w:t xml:space="preserve">男性の身長 </w:t>
      </w:r>
      <w:proofErr w:type="spellStart"/>
      <w:r>
        <w:t>ht</w:t>
      </w:r>
      <w:proofErr w:type="spellEnd"/>
      <w:r w:rsidR="004E2520">
        <w:rPr>
          <w:rFonts w:hint="eastAsia"/>
        </w:rPr>
        <w:t>,</w:t>
      </w:r>
      <w:r>
        <w:t xml:space="preserve">体重 </w:t>
      </w:r>
      <w:proofErr w:type="spellStart"/>
      <w:r>
        <w:t>wt</w:t>
      </w:r>
      <w:proofErr w:type="spellEnd"/>
      <w:r>
        <w:t>の要約統計量（平均・標準偏差</w:t>
      </w:r>
      <w:r w:rsidR="005C6F8D">
        <w:rPr>
          <w:rFonts w:hint="eastAsia"/>
        </w:rPr>
        <w:t>・</w:t>
      </w:r>
      <w:r>
        <w:t>メジアン・四分位範囲</w:t>
      </w:r>
      <w:r w:rsidR="00AF4DAE">
        <w:t>）</w:t>
      </w:r>
      <w:r>
        <w:t>を求め</w:t>
      </w:r>
      <w:r w:rsidR="00325BA0">
        <w:rPr>
          <w:rFonts w:hint="eastAsia"/>
        </w:rPr>
        <w:t>よ</w:t>
      </w:r>
      <w:r w:rsidR="006163D5">
        <w:rPr>
          <w:rFonts w:hint="eastAsia"/>
        </w:rPr>
        <w:t>.</w:t>
      </w:r>
    </w:p>
    <w:p w14:paraId="0D294EBD" w14:textId="77777777" w:rsidR="00274C2A" w:rsidRDefault="00274C2A" w:rsidP="00AE31A6">
      <w:pPr>
        <w:pStyle w:val="ListParagraph"/>
        <w:ind w:left="1238"/>
      </w:pPr>
      <w:r>
        <w:rPr>
          <w:rFonts w:hint="eastAsia"/>
        </w:rPr>
        <w:t>ソースコード：</w:t>
      </w:r>
    </w:p>
    <w:p w14:paraId="59AFFB30" w14:textId="77777777" w:rsidR="00274C2A" w:rsidRDefault="00A02057" w:rsidP="00274C2A">
      <w:pPr>
        <w:pStyle w:val="ListParagraph"/>
        <w:ind w:left="1238" w:firstLine="442"/>
      </w:pPr>
      <w:r>
        <w:rPr>
          <w:rFonts w:hint="eastAsia"/>
        </w:rPr>
        <w:t>print(</w:t>
      </w:r>
      <w:r w:rsidR="00AE31A6">
        <w:t>summary(</w:t>
      </w:r>
      <w:proofErr w:type="spellStart"/>
      <w:r w:rsidR="00AE31A6">
        <w:t>mdata$ht</w:t>
      </w:r>
      <w:proofErr w:type="spellEnd"/>
      <w:r w:rsidR="00AE31A6">
        <w:t>)</w:t>
      </w:r>
      <w:r>
        <w:rPr>
          <w:rFonts w:hint="eastAsia"/>
        </w:rPr>
        <w:t>)</w:t>
      </w:r>
    </w:p>
    <w:p w14:paraId="4F444178" w14:textId="77777777" w:rsidR="00FE674F" w:rsidRDefault="00FE674F" w:rsidP="00FE674F">
      <w:pPr>
        <w:pStyle w:val="ListParagraph"/>
        <w:ind w:left="1238" w:firstLine="442"/>
      </w:pPr>
      <w:r>
        <w:t>print(</w:t>
      </w:r>
      <w:proofErr w:type="spellStart"/>
      <w:r>
        <w:t>sd</w:t>
      </w:r>
      <w:proofErr w:type="spellEnd"/>
      <w:r>
        <w:t>(</w:t>
      </w:r>
      <w:proofErr w:type="spellStart"/>
      <w:r>
        <w:t>mdata$ht</w:t>
      </w:r>
      <w:proofErr w:type="spellEnd"/>
      <w:r>
        <w:t>))</w:t>
      </w:r>
    </w:p>
    <w:p w14:paraId="08907B0E" w14:textId="77777777" w:rsidR="000B288F" w:rsidRDefault="00A02057" w:rsidP="00274C2A">
      <w:pPr>
        <w:pStyle w:val="ListParagraph"/>
        <w:ind w:left="1238" w:firstLine="442"/>
      </w:pPr>
      <w:r>
        <w:rPr>
          <w:rFonts w:hint="eastAsia"/>
        </w:rPr>
        <w:t>print(</w:t>
      </w:r>
      <w:r w:rsidR="00AE31A6">
        <w:t>summary(</w:t>
      </w:r>
      <w:proofErr w:type="spellStart"/>
      <w:r w:rsidR="00AE31A6">
        <w:t>mdata$wt</w:t>
      </w:r>
      <w:proofErr w:type="spellEnd"/>
      <w:r w:rsidR="00AE31A6">
        <w:t>)</w:t>
      </w:r>
      <w:r>
        <w:rPr>
          <w:rFonts w:hint="eastAsia"/>
        </w:rPr>
        <w:t>)</w:t>
      </w:r>
    </w:p>
    <w:p w14:paraId="42B0ABE6" w14:textId="77777777" w:rsidR="00FB4A2E" w:rsidRDefault="00FE674F" w:rsidP="00FE674F">
      <w:pPr>
        <w:pStyle w:val="ListParagraph"/>
        <w:ind w:left="1238" w:firstLine="442"/>
      </w:pPr>
      <w:r>
        <w:t>print(</w:t>
      </w:r>
      <w:proofErr w:type="spellStart"/>
      <w:r>
        <w:t>sd</w:t>
      </w:r>
      <w:proofErr w:type="spellEnd"/>
      <w:r>
        <w:t>(</w:t>
      </w:r>
      <w:proofErr w:type="spellStart"/>
      <w:r>
        <w:t>mdata$wt</w:t>
      </w:r>
      <w:proofErr w:type="spellEnd"/>
      <w:r>
        <w:t>))</w:t>
      </w:r>
    </w:p>
    <w:p w14:paraId="0E84CA09" w14:textId="77777777" w:rsidR="002646F2" w:rsidRDefault="002646F2" w:rsidP="00FE674F">
      <w:pPr>
        <w:pStyle w:val="ListParagraph"/>
        <w:ind w:left="1238" w:firstLine="442"/>
      </w:pPr>
    </w:p>
    <w:p w14:paraId="36BB9B01" w14:textId="787BDBEB" w:rsidR="00AE31A6" w:rsidRDefault="00AE31A6" w:rsidP="00FB4A2E">
      <w:pPr>
        <w:ind w:firstLine="398"/>
      </w:pPr>
      <w:r>
        <w:rPr>
          <w:rFonts w:hint="eastAsia"/>
        </w:rPr>
        <w:t>実行結果：</w:t>
      </w:r>
    </w:p>
    <w:p w14:paraId="24681A81" w14:textId="044F1118" w:rsidR="00B40B16" w:rsidRDefault="00274C2A" w:rsidP="00B40B1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B40B16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Min. 1st Qu.  Median    Mean 3rd Qu.    Max. </w:t>
      </w:r>
    </w:p>
    <w:p w14:paraId="48CD9430" w14:textId="684F71B3" w:rsidR="00B40B16" w:rsidRDefault="00274C2A" w:rsidP="00B40B1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B40B16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151.2   165.8   170.4   170.2   174.4   186.7 </w:t>
      </w:r>
    </w:p>
    <w:p w14:paraId="295E6F38" w14:textId="74D348A6" w:rsidR="00B66065" w:rsidRDefault="00B66065" w:rsidP="00B40B1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[1] 5.942523</w:t>
      </w:r>
    </w:p>
    <w:p w14:paraId="71CA98A6" w14:textId="77777777" w:rsidR="00274C2A" w:rsidRDefault="00274C2A" w:rsidP="00B40B1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1BAE0AA" w14:textId="4AC9D1C5" w:rsidR="00B40B16" w:rsidRDefault="00274C2A" w:rsidP="00B40B1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B40B16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Min. 1st Qu.  Median    Mean 3rd Qu.    Max. </w:t>
      </w:r>
    </w:p>
    <w:p w14:paraId="0DABC4B4" w14:textId="16D9169E" w:rsidR="00947982" w:rsidRDefault="00274C2A" w:rsidP="00B660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121FC0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43.90   59.42   66.10   66.92   </w:t>
      </w:r>
      <w:proofErr w:type="gramStart"/>
      <w:r w:rsidR="00121FC0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72.80  110.30</w:t>
      </w:r>
      <w:proofErr w:type="gramEnd"/>
      <w:r w:rsidR="00121FC0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1661A3C" w14:textId="69AE8AF7" w:rsidR="00B66065" w:rsidRDefault="00B66065" w:rsidP="00B660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[1] 10.25974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</w:p>
    <w:p w14:paraId="32DFC8D6" w14:textId="77777777" w:rsidR="00B66065" w:rsidRPr="00B66065" w:rsidRDefault="00B66065" w:rsidP="00B66065">
      <w:pPr>
        <w:pStyle w:val="HTMLPreformatted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</w:p>
    <w:p w14:paraId="4675C1D3" w14:textId="2A4F0D15" w:rsidR="00DD6DE2" w:rsidRDefault="00DD6DE2" w:rsidP="00AE31A6">
      <w:pPr>
        <w:pStyle w:val="ListParagraph"/>
        <w:numPr>
          <w:ilvl w:val="0"/>
          <w:numId w:val="4"/>
        </w:numPr>
      </w:pPr>
      <w:r>
        <w:t xml:space="preserve">女性の身長 </w:t>
      </w:r>
      <w:proofErr w:type="spellStart"/>
      <w:r>
        <w:t>ht</w:t>
      </w:r>
      <w:proofErr w:type="spellEnd"/>
      <w:r w:rsidR="004E2520">
        <w:rPr>
          <w:rFonts w:hint="eastAsia"/>
        </w:rPr>
        <w:t>,</w:t>
      </w:r>
      <w:r>
        <w:t xml:space="preserve">体重 </w:t>
      </w:r>
      <w:proofErr w:type="spellStart"/>
      <w:r>
        <w:t>wt</w:t>
      </w:r>
      <w:proofErr w:type="spellEnd"/>
      <w:r>
        <w:t>の要約統計量（平均・標準偏差</w:t>
      </w:r>
      <w:r w:rsidR="00441884">
        <w:rPr>
          <w:rFonts w:hint="eastAsia"/>
        </w:rPr>
        <w:t>・</w:t>
      </w:r>
      <w:r>
        <w:t>メジアン・四分位範囲</w:t>
      </w:r>
      <w:r w:rsidR="00AF4DAE">
        <w:t>）</w:t>
      </w:r>
      <w:r>
        <w:t>を求め</w:t>
      </w:r>
      <w:r w:rsidR="00325BA0">
        <w:rPr>
          <w:rFonts w:hint="eastAsia"/>
        </w:rPr>
        <w:t>よ</w:t>
      </w:r>
      <w:r>
        <w:t>．</w:t>
      </w:r>
    </w:p>
    <w:p w14:paraId="4397D8ED" w14:textId="77777777" w:rsidR="00274C2A" w:rsidRDefault="00274C2A" w:rsidP="00AE31A6">
      <w:pPr>
        <w:pStyle w:val="ListParagraph"/>
        <w:ind w:left="1238"/>
      </w:pPr>
      <w:r>
        <w:rPr>
          <w:rFonts w:hint="eastAsia"/>
        </w:rPr>
        <w:t>ソースコード：</w:t>
      </w:r>
    </w:p>
    <w:p w14:paraId="395AC759" w14:textId="77777777" w:rsidR="00AE31A6" w:rsidRDefault="00A02057" w:rsidP="00274C2A">
      <w:pPr>
        <w:pStyle w:val="ListParagraph"/>
        <w:ind w:left="1238" w:firstLine="442"/>
      </w:pPr>
      <w:r>
        <w:rPr>
          <w:rFonts w:hint="eastAsia"/>
        </w:rPr>
        <w:t>print(</w:t>
      </w:r>
      <w:r w:rsidR="00AE31A6">
        <w:t>summary(</w:t>
      </w:r>
      <w:proofErr w:type="spellStart"/>
      <w:r w:rsidR="00AE31A6">
        <w:rPr>
          <w:rFonts w:hint="eastAsia"/>
        </w:rPr>
        <w:t>f</w:t>
      </w:r>
      <w:r w:rsidR="00AE31A6">
        <w:t>data$ht</w:t>
      </w:r>
      <w:proofErr w:type="spellEnd"/>
      <w:r>
        <w:rPr>
          <w:rFonts w:hint="eastAsia"/>
        </w:rPr>
        <w:t>)</w:t>
      </w:r>
      <w:r w:rsidR="00AE31A6">
        <w:t>)</w:t>
      </w:r>
    </w:p>
    <w:p w14:paraId="6A9E709B" w14:textId="77777777" w:rsidR="00662735" w:rsidRDefault="00662735" w:rsidP="00662735">
      <w:pPr>
        <w:pStyle w:val="ListParagraph"/>
        <w:ind w:left="1238" w:firstLine="442"/>
      </w:pPr>
      <w:r>
        <w:t>print(</w:t>
      </w:r>
      <w:proofErr w:type="spellStart"/>
      <w:r>
        <w:t>sd</w:t>
      </w:r>
      <w:proofErr w:type="spellEnd"/>
      <w:r>
        <w:t>(</w:t>
      </w:r>
      <w:proofErr w:type="spellStart"/>
      <w:r>
        <w:t>fdata$ht</w:t>
      </w:r>
      <w:proofErr w:type="spellEnd"/>
      <w:r>
        <w:t>))</w:t>
      </w:r>
    </w:p>
    <w:p w14:paraId="5B52CAE4" w14:textId="77777777" w:rsidR="00547FCE" w:rsidRDefault="00A02057" w:rsidP="00AE31A6">
      <w:pPr>
        <w:pStyle w:val="ListParagraph"/>
        <w:ind w:left="1238" w:firstLine="442"/>
      </w:pPr>
      <w:r>
        <w:rPr>
          <w:rFonts w:hint="eastAsia"/>
        </w:rPr>
        <w:t>print(</w:t>
      </w:r>
      <w:r w:rsidR="00AE31A6">
        <w:t>summary(</w:t>
      </w:r>
      <w:proofErr w:type="spellStart"/>
      <w:r w:rsidR="00AE31A6">
        <w:rPr>
          <w:rFonts w:hint="eastAsia"/>
        </w:rPr>
        <w:t>f</w:t>
      </w:r>
      <w:r w:rsidR="00AE31A6">
        <w:t>data$wt</w:t>
      </w:r>
      <w:proofErr w:type="spellEnd"/>
      <w:r w:rsidR="00AE31A6">
        <w:t>)</w:t>
      </w:r>
      <w:r>
        <w:rPr>
          <w:rFonts w:hint="eastAsia"/>
        </w:rPr>
        <w:t>)</w:t>
      </w:r>
    </w:p>
    <w:p w14:paraId="2CBDB9A0" w14:textId="77777777" w:rsidR="00FB4A2E" w:rsidRDefault="00662735" w:rsidP="00662735">
      <w:pPr>
        <w:pStyle w:val="ListParagraph"/>
        <w:ind w:left="1238" w:firstLine="442"/>
      </w:pPr>
      <w:r>
        <w:t>print(</w:t>
      </w:r>
      <w:proofErr w:type="spellStart"/>
      <w:r>
        <w:t>sd</w:t>
      </w:r>
      <w:proofErr w:type="spellEnd"/>
      <w:r>
        <w:t>(</w:t>
      </w:r>
      <w:proofErr w:type="spellStart"/>
      <w:r>
        <w:t>fdata$wt</w:t>
      </w:r>
      <w:proofErr w:type="spellEnd"/>
      <w:r>
        <w:t>))</w:t>
      </w:r>
    </w:p>
    <w:p w14:paraId="2AD7E268" w14:textId="77777777" w:rsidR="002646F2" w:rsidRDefault="002646F2" w:rsidP="00662735">
      <w:pPr>
        <w:pStyle w:val="ListParagraph"/>
        <w:ind w:left="1238" w:firstLine="442"/>
      </w:pPr>
    </w:p>
    <w:p w14:paraId="6AAECB38" w14:textId="1BBFEB97" w:rsidR="00AE31A6" w:rsidRDefault="00AE31A6" w:rsidP="00FB4A2E">
      <w:pPr>
        <w:ind w:firstLine="398"/>
      </w:pPr>
      <w:r>
        <w:rPr>
          <w:rFonts w:hint="eastAsia"/>
        </w:rPr>
        <w:t>実行結果：</w:t>
      </w:r>
    </w:p>
    <w:p w14:paraId="00DCE048" w14:textId="14EC58A8" w:rsidR="00310A6D" w:rsidRDefault="00274C2A" w:rsidP="00310A6D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310A6D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Min. 1st Qu.  Median    Mean 3rd Qu.    Max. </w:t>
      </w:r>
    </w:p>
    <w:p w14:paraId="3494EB32" w14:textId="4A11EA57" w:rsidR="00310A6D" w:rsidRDefault="00274C2A" w:rsidP="00310A6D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310A6D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137.2   153.9   157.4   157.2   160.6   172.7 </w:t>
      </w:r>
    </w:p>
    <w:p w14:paraId="7E795FE6" w14:textId="3BC69EA8" w:rsidR="003763A7" w:rsidRPr="003763A7" w:rsidRDefault="003763A7" w:rsidP="00310A6D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 w:hint="eastAsia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[1] 5.</w:t>
      </w:r>
      <w:r w:rsidR="00F106EC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223774</w:t>
      </w:r>
    </w:p>
    <w:p w14:paraId="17EECD40" w14:textId="77777777" w:rsidR="00CE391D" w:rsidRDefault="00CE391D" w:rsidP="00310A6D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0FAA1E" w14:textId="2C57E61F" w:rsidR="00310A6D" w:rsidRDefault="00274C2A" w:rsidP="00310A6D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310A6D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Min. 1st Qu.  Median    Mean 3rd Qu.    Max. </w:t>
      </w:r>
    </w:p>
    <w:p w14:paraId="03FE14C9" w14:textId="4323F6EC" w:rsidR="00310A6D" w:rsidRDefault="00274C2A" w:rsidP="00310A6D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310A6D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36.30   47.70   52.05   52.92   57.00   85.60</w:t>
      </w:r>
    </w:p>
    <w:p w14:paraId="2701BE4B" w14:textId="6ACC8D1C" w:rsidR="00B66065" w:rsidRDefault="003763A7" w:rsidP="00B660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B66065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[1] </w:t>
      </w:r>
      <w:r w:rsidR="005B315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7.238793</w:t>
      </w:r>
    </w:p>
    <w:p w14:paraId="4C82E614" w14:textId="08EE0C88" w:rsidR="003763A7" w:rsidRDefault="003763A7" w:rsidP="00310A6D">
      <w:pPr>
        <w:pStyle w:val="HTMLPreformatted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</w:p>
    <w:p w14:paraId="792B6238" w14:textId="77777777" w:rsidR="00547FCE" w:rsidRPr="00547FCE" w:rsidRDefault="00547FCE" w:rsidP="00547FCE">
      <w:pPr>
        <w:pStyle w:val="ListParagraph"/>
        <w:ind w:left="1238"/>
        <w:rPr>
          <w:rStyle w:val="BookTitle"/>
          <w:b w:val="0"/>
          <w:bCs w:val="0"/>
          <w:i w:val="0"/>
          <w:iCs w:val="0"/>
          <w:spacing w:val="0"/>
        </w:rPr>
      </w:pPr>
    </w:p>
    <w:p w14:paraId="1113F564" w14:textId="6B3C58B8" w:rsidR="00AB1605" w:rsidRDefault="00947982" w:rsidP="00AB1605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説明：</w:t>
      </w:r>
    </w:p>
    <w:p w14:paraId="621769CC" w14:textId="35AD68ED" w:rsidR="00947982" w:rsidRDefault="00947982" w:rsidP="00AB1605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</w:t>
      </w:r>
      <w:r w:rsidR="00F15474">
        <w:rPr>
          <w:rStyle w:val="BookTitle"/>
          <w:rFonts w:hint="eastAsia"/>
          <w:b w:val="0"/>
          <w:bCs w:val="0"/>
          <w:i w:val="0"/>
          <w:iCs w:val="0"/>
          <w:spacing w:val="0"/>
        </w:rPr>
        <w:t>条件を満たす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任意の要素</w:t>
      </w:r>
      <w:r w:rsidR="00F15474">
        <w:rPr>
          <w:rStyle w:val="BookTitle"/>
          <w:rFonts w:hint="eastAsia"/>
          <w:b w:val="0"/>
          <w:bCs w:val="0"/>
          <w:i w:val="0"/>
          <w:iCs w:val="0"/>
          <w:spacing w:val="0"/>
        </w:rPr>
        <w:t>を取り出し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 w:rsidR="00F15474">
        <w:rPr>
          <w:rStyle w:val="BookTitle"/>
          <w:rFonts w:hint="eastAsia"/>
          <w:b w:val="0"/>
          <w:bCs w:val="0"/>
          <w:i w:val="0"/>
          <w:iCs w:val="0"/>
          <w:spacing w:val="0"/>
        </w:rPr>
        <w:t>hist</w:t>
      </w:r>
      <w:r w:rsidR="00CC4D2E">
        <w:rPr>
          <w:rStyle w:val="BookTitle"/>
          <w:rFonts w:hint="eastAsia"/>
          <w:b w:val="0"/>
          <w:bCs w:val="0"/>
          <w:i w:val="0"/>
          <w:iCs w:val="0"/>
          <w:spacing w:val="0"/>
        </w:rPr>
        <w:t>()</w:t>
      </w:r>
      <w:r w:rsidR="00F15474">
        <w:rPr>
          <w:rStyle w:val="BookTitle"/>
          <w:rFonts w:hint="eastAsia"/>
          <w:b w:val="0"/>
          <w:bCs w:val="0"/>
          <w:i w:val="0"/>
          <w:iCs w:val="0"/>
          <w:spacing w:val="0"/>
        </w:rPr>
        <w:t>関数やboxplot</w:t>
      </w:r>
      <w:r w:rsidR="00CC4D2E">
        <w:rPr>
          <w:rStyle w:val="BookTitle"/>
          <w:rFonts w:hint="eastAsia"/>
          <w:b w:val="0"/>
          <w:bCs w:val="0"/>
          <w:i w:val="0"/>
          <w:iCs w:val="0"/>
          <w:spacing w:val="0"/>
        </w:rPr>
        <w:t>()</w:t>
      </w:r>
      <w:r w:rsidR="00F15474">
        <w:rPr>
          <w:rStyle w:val="BookTitle"/>
          <w:rFonts w:hint="eastAsia"/>
          <w:b w:val="0"/>
          <w:bCs w:val="0"/>
          <w:i w:val="0"/>
          <w:iCs w:val="0"/>
          <w:spacing w:val="0"/>
        </w:rPr>
        <w:t>関数を用いてグラフにしている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7F32A207" w14:textId="6DEC496F" w:rsidR="005056D8" w:rsidRDefault="00F15474" w:rsidP="00AB1605"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</w:t>
      </w:r>
      <w:r w:rsidR="00AF4DAE">
        <w:rPr>
          <w:rStyle w:val="BookTitle"/>
          <w:rFonts w:hint="eastAsia"/>
          <w:b w:val="0"/>
          <w:bCs w:val="0"/>
          <w:i w:val="0"/>
          <w:iCs w:val="0"/>
          <w:spacing w:val="0"/>
        </w:rPr>
        <w:t>また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 w:rsidR="00AF4DAE">
        <w:rPr>
          <w:rStyle w:val="BookTitle"/>
          <w:rFonts w:hint="eastAsia"/>
          <w:b w:val="0"/>
          <w:bCs w:val="0"/>
          <w:i w:val="0"/>
          <w:iCs w:val="0"/>
          <w:spacing w:val="0"/>
        </w:rPr>
        <w:t>summary</w:t>
      </w:r>
      <w:r w:rsidR="00CC4D2E">
        <w:rPr>
          <w:rStyle w:val="BookTitle"/>
          <w:rFonts w:hint="eastAsia"/>
          <w:b w:val="0"/>
          <w:bCs w:val="0"/>
          <w:i w:val="0"/>
          <w:iCs w:val="0"/>
          <w:spacing w:val="0"/>
        </w:rPr>
        <w:t>()</w:t>
      </w:r>
      <w:r w:rsidR="00AF4DAE">
        <w:rPr>
          <w:rStyle w:val="BookTitle"/>
          <w:rFonts w:hint="eastAsia"/>
          <w:b w:val="0"/>
          <w:bCs w:val="0"/>
          <w:i w:val="0"/>
          <w:iCs w:val="0"/>
          <w:spacing w:val="0"/>
        </w:rPr>
        <w:t>関数</w:t>
      </w:r>
      <w:r w:rsidR="005056D8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proofErr w:type="spellStart"/>
      <w:r w:rsidR="005056D8">
        <w:rPr>
          <w:rStyle w:val="BookTitle"/>
          <w:rFonts w:hint="eastAsia"/>
          <w:b w:val="0"/>
          <w:bCs w:val="0"/>
          <w:i w:val="0"/>
          <w:iCs w:val="0"/>
          <w:spacing w:val="0"/>
        </w:rPr>
        <w:t>sd</w:t>
      </w:r>
      <w:proofErr w:type="spellEnd"/>
      <w:r w:rsidR="005056D8">
        <w:rPr>
          <w:rStyle w:val="BookTitle"/>
          <w:rFonts w:hint="eastAsia"/>
          <w:b w:val="0"/>
          <w:bCs w:val="0"/>
          <w:i w:val="0"/>
          <w:iCs w:val="0"/>
          <w:spacing w:val="0"/>
        </w:rPr>
        <w:t>()関数</w:t>
      </w:r>
      <w:r w:rsidR="00AF4DAE">
        <w:rPr>
          <w:rStyle w:val="BookTitle"/>
          <w:rFonts w:hint="eastAsia"/>
          <w:b w:val="0"/>
          <w:bCs w:val="0"/>
          <w:i w:val="0"/>
          <w:iCs w:val="0"/>
          <w:spacing w:val="0"/>
        </w:rPr>
        <w:t>を用いて</w:t>
      </w:r>
      <w:r w:rsidR="005056D8">
        <w:rPr>
          <w:rStyle w:val="BookTitle"/>
          <w:rFonts w:hint="eastAsia"/>
          <w:b w:val="0"/>
          <w:bCs w:val="0"/>
          <w:i w:val="0"/>
          <w:iCs w:val="0"/>
          <w:spacing w:val="0"/>
        </w:rPr>
        <w:t>要約統計量</w:t>
      </w:r>
      <w:r w:rsidR="005056D8">
        <w:t>（平均・標準偏差</w:t>
      </w:r>
      <w:r w:rsidR="005056D8">
        <w:rPr>
          <w:rFonts w:hint="eastAsia"/>
        </w:rPr>
        <w:t>・</w:t>
      </w:r>
      <w:r w:rsidR="005056D8">
        <w:t>メジアン・四分位範囲</w:t>
      </w:r>
    </w:p>
    <w:p w14:paraId="5E647D7C" w14:textId="00F3F58E" w:rsidR="00F15474" w:rsidRDefault="005056D8" w:rsidP="0025796B">
      <w:pPr>
        <w:ind w:left="0" w:firstLineChars="600" w:firstLine="1260"/>
        <w:rPr>
          <w:rStyle w:val="BookTitle"/>
          <w:b w:val="0"/>
          <w:bCs w:val="0"/>
          <w:i w:val="0"/>
          <w:iCs w:val="0"/>
          <w:spacing w:val="0"/>
        </w:rPr>
      </w:pPr>
      <w:r>
        <w:t>）</w:t>
      </w:r>
      <w:r w:rsidR="00AF4DAE">
        <w:rPr>
          <w:rStyle w:val="BookTitle"/>
          <w:rFonts w:hint="eastAsia"/>
          <w:b w:val="0"/>
          <w:bCs w:val="0"/>
          <w:i w:val="0"/>
          <w:iCs w:val="0"/>
          <w:spacing w:val="0"/>
        </w:rPr>
        <w:t>を求めている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121E10AA" w14:textId="77777777" w:rsidR="00947982" w:rsidRDefault="00947982" w:rsidP="00AB1605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0615F48" w14:textId="624A1438" w:rsidR="00C22241" w:rsidRPr="005F0F32" w:rsidRDefault="00C22241" w:rsidP="00AB1605">
      <w:pPr>
        <w:rPr>
          <w:rStyle w:val="BookTitle"/>
          <w:i w:val="0"/>
          <w:iCs w:val="0"/>
          <w:spacing w:val="0"/>
          <w:u w:val="single"/>
        </w:rPr>
      </w:pPr>
      <w:r w:rsidRPr="005F0F32">
        <w:rPr>
          <w:rStyle w:val="BookTitle"/>
          <w:rFonts w:hint="eastAsia"/>
          <w:i w:val="0"/>
          <w:iCs w:val="0"/>
          <w:spacing w:val="0"/>
          <w:u w:val="single"/>
        </w:rPr>
        <w:t>9章：</w:t>
      </w:r>
    </w:p>
    <w:p w14:paraId="651A9225" w14:textId="06E98D01" w:rsidR="00C22241" w:rsidRDefault="006D29FA" w:rsidP="00AB1605">
      <w:r>
        <w:rPr>
          <w:rFonts w:hint="eastAsia"/>
        </w:rPr>
        <w:t xml:space="preserve">課題1： </w:t>
      </w:r>
      <w:r>
        <w:t>demodata.csv のデータについて以下の問いに答え</w:t>
      </w:r>
      <w:r w:rsidR="00325BA0">
        <w:rPr>
          <w:rFonts w:hint="eastAsia"/>
        </w:rPr>
        <w:t>よ</w:t>
      </w:r>
      <w:r>
        <w:t>．</w:t>
      </w:r>
    </w:p>
    <w:p w14:paraId="00A4296E" w14:textId="54E380A3" w:rsidR="00007251" w:rsidRDefault="008A0A1A" w:rsidP="00AB1605">
      <w:r>
        <w:t>関数 cut( )を使うと，量的変数を質的変数に変換することができ</w:t>
      </w:r>
      <w:r w:rsidR="00325BA0">
        <w:rPr>
          <w:rFonts w:hint="eastAsia"/>
        </w:rPr>
        <w:t>る</w:t>
      </w:r>
      <w:r>
        <w:t>．</w:t>
      </w:r>
    </w:p>
    <w:p w14:paraId="7E83C2E9" w14:textId="0E3AC326" w:rsidR="00B05DD9" w:rsidRDefault="00C272DD" w:rsidP="00AB1605">
      <w:r>
        <w:rPr>
          <w:rFonts w:hint="eastAsia"/>
        </w:rPr>
        <w:t>収縮期血圧</w:t>
      </w:r>
      <w:proofErr w:type="spellStart"/>
      <w:r>
        <w:rPr>
          <w:rFonts w:hint="eastAsia"/>
        </w:rPr>
        <w:t>sbp</w:t>
      </w:r>
      <w:proofErr w:type="spellEnd"/>
      <w:r>
        <w:rPr>
          <w:rFonts w:hint="eastAsia"/>
        </w:rPr>
        <w:t>を</w:t>
      </w:r>
      <w:r w:rsidR="008910AE">
        <w:rPr>
          <w:rFonts w:hint="eastAsia"/>
        </w:rPr>
        <w:t>質的変数に置き換え</w:t>
      </w:r>
      <w:r w:rsidR="00264BC7">
        <w:rPr>
          <w:rFonts w:hint="eastAsia"/>
        </w:rPr>
        <w:t>て</w:t>
      </w:r>
      <w:r w:rsidR="00DB4F9F">
        <w:rPr>
          <w:rFonts w:hint="eastAsia"/>
        </w:rPr>
        <w:t>,</w:t>
      </w:r>
      <w:proofErr w:type="spellStart"/>
      <w:r w:rsidR="00B05DD9">
        <w:t>sbpclass</w:t>
      </w:r>
      <w:proofErr w:type="spellEnd"/>
      <w:r w:rsidR="00B05DD9">
        <w:t xml:space="preserve"> という変数に入れ</w:t>
      </w:r>
      <w:r w:rsidR="00325BA0">
        <w:rPr>
          <w:rFonts w:hint="eastAsia"/>
        </w:rPr>
        <w:t>る</w:t>
      </w:r>
      <w:r w:rsidR="00B05DD9">
        <w:t xml:space="preserve">． </w:t>
      </w:r>
    </w:p>
    <w:p w14:paraId="7432113A" w14:textId="77777777" w:rsidR="00B05DD9" w:rsidRDefault="00B05DD9" w:rsidP="00AB1605">
      <w:proofErr w:type="spellStart"/>
      <w:r>
        <w:t>sbpclass</w:t>
      </w:r>
      <w:proofErr w:type="spellEnd"/>
      <w:r>
        <w:t>=</w:t>
      </w:r>
      <w:proofErr w:type="gramStart"/>
      <w:r>
        <w:t>cut(</w:t>
      </w:r>
      <w:proofErr w:type="spellStart"/>
      <w:proofErr w:type="gramEnd"/>
      <w:r>
        <w:t>data$sbp</w:t>
      </w:r>
      <w:proofErr w:type="spellEnd"/>
      <w:r>
        <w:t xml:space="preserve">, breaks=c(120,130,140,160,180), right=F) </w:t>
      </w:r>
    </w:p>
    <w:p w14:paraId="5C7D8B8A" w14:textId="353932BF" w:rsidR="00B05DD9" w:rsidRDefault="00B05DD9" w:rsidP="00AB1605">
      <w:r>
        <w:t>同様に，拡張期血圧も質的変数に置き換えて，</w:t>
      </w:r>
      <w:proofErr w:type="spellStart"/>
      <w:r>
        <w:t>dbpclass</w:t>
      </w:r>
      <w:proofErr w:type="spellEnd"/>
      <w:r>
        <w:t xml:space="preserve"> という変数に入れ</w:t>
      </w:r>
      <w:r w:rsidR="00325BA0">
        <w:rPr>
          <w:rFonts w:hint="eastAsia"/>
        </w:rPr>
        <w:t>る</w:t>
      </w:r>
      <w:r>
        <w:t xml:space="preserve">． </w:t>
      </w:r>
      <w:proofErr w:type="spellStart"/>
      <w:r>
        <w:t>dbpclass</w:t>
      </w:r>
      <w:proofErr w:type="spellEnd"/>
      <w:r>
        <w:t>=cut(</w:t>
      </w:r>
      <w:proofErr w:type="spellStart"/>
      <w:r>
        <w:t>data$</w:t>
      </w:r>
      <w:proofErr w:type="gramStart"/>
      <w:r>
        <w:t>dbp,breaks</w:t>
      </w:r>
      <w:proofErr w:type="spellEnd"/>
      <w:proofErr w:type="gramEnd"/>
      <w:r>
        <w:t>=c(0,80,85,90,100,110,Inf),right=F)</w:t>
      </w:r>
    </w:p>
    <w:p w14:paraId="0BC48DA0" w14:textId="77777777" w:rsidR="00B05DD9" w:rsidRDefault="00B05DD9" w:rsidP="00AB1605"/>
    <w:p w14:paraId="22EBC1C4" w14:textId="1065ABF5" w:rsidR="008F0162" w:rsidRDefault="00B05DD9" w:rsidP="008F0162">
      <w:pPr>
        <w:pStyle w:val="ListParagraph"/>
        <w:numPr>
          <w:ilvl w:val="0"/>
          <w:numId w:val="5"/>
        </w:numPr>
      </w:pPr>
      <w:r>
        <w:rPr>
          <w:rFonts w:hint="eastAsia"/>
        </w:rPr>
        <w:t>こうしてできた</w:t>
      </w:r>
      <w:r w:rsidR="000052D5">
        <w:rPr>
          <w:rFonts w:hint="eastAsia"/>
        </w:rPr>
        <w:t>２</w:t>
      </w:r>
      <w:r w:rsidR="000052D5">
        <w:t xml:space="preserve">つの質的変数 </w:t>
      </w:r>
      <w:proofErr w:type="spellStart"/>
      <w:r w:rsidR="000052D5">
        <w:t>sbpclass</w:t>
      </w:r>
      <w:proofErr w:type="spellEnd"/>
      <w:r w:rsidR="000052D5">
        <w:t xml:space="preserve"> と </w:t>
      </w:r>
      <w:proofErr w:type="spellStart"/>
      <w:r w:rsidR="000052D5">
        <w:t>dbpclass</w:t>
      </w:r>
      <w:proofErr w:type="spellEnd"/>
      <w:r w:rsidR="000052D5">
        <w:t xml:space="preserve"> を要約</w:t>
      </w:r>
      <w:r w:rsidR="00325BA0">
        <w:rPr>
          <w:rFonts w:hint="eastAsia"/>
        </w:rPr>
        <w:t>せよ</w:t>
      </w:r>
      <w:r w:rsidR="000052D5">
        <w:t>．</w:t>
      </w:r>
    </w:p>
    <w:p w14:paraId="7020A8FA" w14:textId="77777777" w:rsidR="00B05894" w:rsidRDefault="00B05894" w:rsidP="008F0162">
      <w:pPr>
        <w:pStyle w:val="ListParagraph"/>
        <w:ind w:left="1238"/>
      </w:pPr>
      <w:r>
        <w:rPr>
          <w:rFonts w:hint="eastAsia"/>
        </w:rPr>
        <w:t>ソースコード</w:t>
      </w:r>
      <w:r w:rsidR="008F0162">
        <w:rPr>
          <w:rFonts w:hint="eastAsia"/>
        </w:rPr>
        <w:t>：</w:t>
      </w:r>
    </w:p>
    <w:p w14:paraId="39A2A17F" w14:textId="5F4B82B2" w:rsidR="00E74D9D" w:rsidRDefault="00A02057" w:rsidP="00B05894">
      <w:pPr>
        <w:pStyle w:val="ListParagraph"/>
        <w:ind w:left="1238" w:firstLine="442"/>
      </w:pPr>
      <w:proofErr w:type="gramStart"/>
      <w:r>
        <w:rPr>
          <w:rFonts w:hint="eastAsia"/>
        </w:rPr>
        <w:t>print(</w:t>
      </w:r>
      <w:proofErr w:type="gramEnd"/>
      <w:r w:rsidR="00A310E9" w:rsidRPr="00A310E9">
        <w:t>table(</w:t>
      </w:r>
      <w:proofErr w:type="spellStart"/>
      <w:r w:rsidR="00A310E9" w:rsidRPr="00A310E9">
        <w:t>sbpclass</w:t>
      </w:r>
      <w:proofErr w:type="spellEnd"/>
      <w:r w:rsidR="00A310E9" w:rsidRPr="00A310E9">
        <w:t xml:space="preserve">, </w:t>
      </w:r>
      <w:proofErr w:type="spellStart"/>
      <w:r w:rsidR="00A310E9" w:rsidRPr="00A310E9">
        <w:t>dbpclass</w:t>
      </w:r>
      <w:proofErr w:type="spellEnd"/>
      <w:r w:rsidR="00A310E9" w:rsidRPr="00A310E9">
        <w:t>)</w:t>
      </w:r>
      <w:r>
        <w:rPr>
          <w:rFonts w:hint="eastAsia"/>
        </w:rPr>
        <w:t>)</w:t>
      </w:r>
    </w:p>
    <w:p w14:paraId="4B3FE4A1" w14:textId="77777777" w:rsidR="002646F2" w:rsidRDefault="002646F2" w:rsidP="00B05894">
      <w:pPr>
        <w:pStyle w:val="ListParagraph"/>
        <w:ind w:left="1238" w:firstLine="442"/>
      </w:pPr>
    </w:p>
    <w:p w14:paraId="5CB09987" w14:textId="5F588B0D" w:rsidR="000052D5" w:rsidRDefault="00E74D9D" w:rsidP="008F0162">
      <w:pPr>
        <w:pStyle w:val="ListParagraph"/>
        <w:ind w:left="1238"/>
      </w:pPr>
      <w:r>
        <w:rPr>
          <w:rFonts w:hint="eastAsia"/>
        </w:rPr>
        <w:t>実行結果：</w:t>
      </w:r>
      <w:r w:rsidR="000052D5">
        <w:t xml:space="preserve"> </w:t>
      </w:r>
    </w:p>
    <w:p w14:paraId="71677D7C" w14:textId="599E68C0" w:rsidR="00296C99" w:rsidRDefault="008F3559" w:rsidP="00296C99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        </w:t>
      </w:r>
      <w:proofErr w:type="spellStart"/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dbpclass</w:t>
      </w:r>
      <w:proofErr w:type="spellEnd"/>
    </w:p>
    <w:p w14:paraId="2A45F988" w14:textId="54F86DF0" w:rsidR="00296C99" w:rsidRDefault="008F3559" w:rsidP="00296C99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sbpclass</w:t>
      </w:r>
      <w:proofErr w:type="spellEnd"/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0,80) [80,85) [85,90) [90,100) [100,110) [110,Inf)</w:t>
      </w:r>
    </w:p>
    <w:p w14:paraId="59829711" w14:textId="540D1A32" w:rsidR="00296C99" w:rsidRDefault="008F3559" w:rsidP="00296C99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[120,130)    198       58      </w:t>
      </w:r>
      <w:r w:rsidR="00820002">
        <w:rPr>
          <w:rStyle w:val="gnvwddmdn3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11         5          0          0</w:t>
      </w:r>
    </w:p>
    <w:p w14:paraId="01EA5E04" w14:textId="15B2C9EE" w:rsidR="00296C99" w:rsidRDefault="008F3559" w:rsidP="00296C99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[130,140)     55       36       21        15          0          0</w:t>
      </w:r>
    </w:p>
    <w:p w14:paraId="17257614" w14:textId="06F97A2B" w:rsidR="00296C99" w:rsidRDefault="008F3559" w:rsidP="00296C99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[140,160)      3        9         4        12          4          0</w:t>
      </w:r>
    </w:p>
    <w:p w14:paraId="132FA0B5" w14:textId="2BD07AC5" w:rsidR="00296C99" w:rsidRDefault="008F3559" w:rsidP="00296C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96C99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[160,180)      0        0         0         2          4          3</w:t>
      </w:r>
    </w:p>
    <w:p w14:paraId="5A4D64C9" w14:textId="77777777" w:rsidR="00296C99" w:rsidRDefault="00296C99" w:rsidP="008F0162">
      <w:pPr>
        <w:pStyle w:val="ListParagraph"/>
        <w:ind w:left="1238"/>
      </w:pPr>
    </w:p>
    <w:p w14:paraId="317CAA19" w14:textId="603CC0B6" w:rsidR="000052D5" w:rsidRDefault="000052D5" w:rsidP="00E74D9D">
      <w:pPr>
        <w:pStyle w:val="ListParagraph"/>
        <w:numPr>
          <w:ilvl w:val="0"/>
          <w:numId w:val="5"/>
        </w:numPr>
      </w:pPr>
      <w:r>
        <w:t xml:space="preserve">変数 sex と </w:t>
      </w:r>
      <w:proofErr w:type="spellStart"/>
      <w:r>
        <w:t>sbpclass</w:t>
      </w:r>
      <w:proofErr w:type="spellEnd"/>
      <w:r>
        <w:t xml:space="preserve"> を要約</w:t>
      </w:r>
      <w:r w:rsidR="00325BA0">
        <w:rPr>
          <w:rFonts w:hint="eastAsia"/>
        </w:rPr>
        <w:t>せよ</w:t>
      </w:r>
      <w:r>
        <w:t xml:space="preserve">． </w:t>
      </w:r>
    </w:p>
    <w:p w14:paraId="2A315EBF" w14:textId="77777777" w:rsidR="00B05894" w:rsidRDefault="00B05894" w:rsidP="00E74D9D">
      <w:pPr>
        <w:pStyle w:val="ListParagraph"/>
        <w:ind w:left="1238"/>
      </w:pPr>
      <w:r>
        <w:rPr>
          <w:rFonts w:hint="eastAsia"/>
        </w:rPr>
        <w:t>ソースコード</w:t>
      </w:r>
      <w:r w:rsidR="00E74D9D">
        <w:rPr>
          <w:rFonts w:hint="eastAsia"/>
        </w:rPr>
        <w:t>：</w:t>
      </w:r>
    </w:p>
    <w:p w14:paraId="14082CCE" w14:textId="5885C962" w:rsidR="00E74D9D" w:rsidRDefault="00A02057" w:rsidP="00B05894">
      <w:pPr>
        <w:pStyle w:val="ListParagraph"/>
        <w:ind w:left="1238" w:firstLine="442"/>
      </w:pPr>
      <w:proofErr w:type="gramStart"/>
      <w:r>
        <w:rPr>
          <w:rFonts w:hint="eastAsia"/>
        </w:rPr>
        <w:t>print(</w:t>
      </w:r>
      <w:proofErr w:type="gramEnd"/>
      <w:r w:rsidR="003A63FE" w:rsidRPr="003A63FE">
        <w:t>table(</w:t>
      </w:r>
      <w:proofErr w:type="spellStart"/>
      <w:r w:rsidR="003A63FE" w:rsidRPr="003A63FE">
        <w:t>data$sex</w:t>
      </w:r>
      <w:proofErr w:type="spellEnd"/>
      <w:r w:rsidR="003A63FE" w:rsidRPr="003A63FE">
        <w:t xml:space="preserve">, </w:t>
      </w:r>
      <w:proofErr w:type="spellStart"/>
      <w:r w:rsidR="003A63FE" w:rsidRPr="003A63FE">
        <w:t>sbpclass</w:t>
      </w:r>
      <w:proofErr w:type="spellEnd"/>
      <w:r w:rsidR="003A63FE" w:rsidRPr="003A63FE">
        <w:t>)</w:t>
      </w:r>
      <w:r>
        <w:rPr>
          <w:rFonts w:hint="eastAsia"/>
        </w:rPr>
        <w:t>)</w:t>
      </w:r>
    </w:p>
    <w:p w14:paraId="53052876" w14:textId="77777777" w:rsidR="002646F2" w:rsidRDefault="002646F2" w:rsidP="00B05894">
      <w:pPr>
        <w:pStyle w:val="ListParagraph"/>
        <w:ind w:left="1238" w:firstLine="442"/>
      </w:pPr>
    </w:p>
    <w:p w14:paraId="5F444E4A" w14:textId="7F296EE3" w:rsidR="00D1663B" w:rsidRDefault="00E74D9D" w:rsidP="0087732D">
      <w:pPr>
        <w:pStyle w:val="ListParagraph"/>
        <w:ind w:left="1238"/>
      </w:pPr>
      <w:r>
        <w:rPr>
          <w:rFonts w:hint="eastAsia"/>
        </w:rPr>
        <w:t>実行結果：</w:t>
      </w:r>
    </w:p>
    <w:p w14:paraId="2873A496" w14:textId="5553A727" w:rsidR="00D1663B" w:rsidRDefault="00D1663B" w:rsidP="00D1663B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proofErr w:type="spellStart"/>
      <w:r w:rsidR="00B05894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bpclass</w:t>
      </w:r>
      <w:proofErr w:type="spellEnd"/>
      <w:r w:rsidR="00B05894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</w:p>
    <w:p w14:paraId="777DD85E" w14:textId="054063D4" w:rsidR="00D1663B" w:rsidRDefault="00D1663B" w:rsidP="00D1663B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 [120,130) [130,140) [140,160) [160,180)</w:t>
      </w:r>
      <w:r w:rsidR="00B05894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</w:p>
    <w:p w14:paraId="31E29219" w14:textId="12427BA2" w:rsidR="00D1663B" w:rsidRDefault="00D1663B" w:rsidP="00D1663B">
      <w:pPr>
        <w:pStyle w:val="HTMLPreformatted"/>
        <w:shd w:val="clear" w:color="auto" w:fill="FFFFFF"/>
        <w:wordWrap w:val="0"/>
        <w:ind w:firstLine="84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f        150         64         18          4</w:t>
      </w:r>
      <w:r w:rsidR="00B05894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</w:p>
    <w:p w14:paraId="5C0B9DF9" w14:textId="1B8DB17F" w:rsidR="00D1663B" w:rsidRDefault="00D1663B" w:rsidP="00D166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m        122         63         14          5</w:t>
      </w:r>
      <w:r w:rsidR="00B05894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</w:p>
    <w:p w14:paraId="76C9A073" w14:textId="25DF1F18" w:rsidR="00DE4C5F" w:rsidRDefault="00B05894" w:rsidP="00E74D9D">
      <w:pPr>
        <w:pStyle w:val="ListParagraph"/>
        <w:ind w:left="1238"/>
      </w:pPr>
      <w:r>
        <w:tab/>
      </w:r>
    </w:p>
    <w:p w14:paraId="0F576C01" w14:textId="33B80199" w:rsidR="00B05894" w:rsidRDefault="000052D5" w:rsidP="00B05894">
      <w:pPr>
        <w:pStyle w:val="ListParagraph"/>
        <w:numPr>
          <w:ilvl w:val="0"/>
          <w:numId w:val="5"/>
        </w:numPr>
      </w:pPr>
      <w:r>
        <w:t xml:space="preserve">変数 sex と </w:t>
      </w:r>
      <w:proofErr w:type="spellStart"/>
      <w:r>
        <w:t>dbpclass</w:t>
      </w:r>
      <w:proofErr w:type="spellEnd"/>
      <w:r>
        <w:t xml:space="preserve"> を要約</w:t>
      </w:r>
      <w:r w:rsidR="00325BA0">
        <w:rPr>
          <w:rFonts w:hint="eastAsia"/>
        </w:rPr>
        <w:t>せよ</w:t>
      </w:r>
      <w:r>
        <w:t>．</w:t>
      </w:r>
    </w:p>
    <w:p w14:paraId="5F28B4AC" w14:textId="77777777" w:rsidR="00B05894" w:rsidRDefault="00B05894" w:rsidP="00B05894">
      <w:pPr>
        <w:pStyle w:val="ListParagraph"/>
        <w:ind w:left="1238"/>
      </w:pPr>
      <w:r>
        <w:rPr>
          <w:rFonts w:hint="eastAsia"/>
        </w:rPr>
        <w:t>ソースコード：</w:t>
      </w:r>
    </w:p>
    <w:p w14:paraId="46A6C057" w14:textId="4873583B" w:rsidR="00E74D9D" w:rsidRDefault="00A02057" w:rsidP="00B05894">
      <w:pPr>
        <w:pStyle w:val="ListParagraph"/>
        <w:ind w:left="1238" w:firstLine="442"/>
      </w:pPr>
      <w:proofErr w:type="gramStart"/>
      <w:r>
        <w:rPr>
          <w:rFonts w:hint="eastAsia"/>
        </w:rPr>
        <w:t>print(</w:t>
      </w:r>
      <w:proofErr w:type="gramEnd"/>
      <w:r w:rsidR="006674C8" w:rsidRPr="006674C8">
        <w:t>table(</w:t>
      </w:r>
      <w:proofErr w:type="spellStart"/>
      <w:r w:rsidR="006674C8" w:rsidRPr="006674C8">
        <w:t>data$sex</w:t>
      </w:r>
      <w:proofErr w:type="spellEnd"/>
      <w:r w:rsidR="006674C8" w:rsidRPr="006674C8">
        <w:t xml:space="preserve">, </w:t>
      </w:r>
      <w:proofErr w:type="spellStart"/>
      <w:r w:rsidR="006674C8" w:rsidRPr="006674C8">
        <w:t>dbpclass</w:t>
      </w:r>
      <w:proofErr w:type="spellEnd"/>
      <w:r w:rsidR="006674C8" w:rsidRPr="006674C8">
        <w:t>)</w:t>
      </w:r>
      <w:r>
        <w:rPr>
          <w:rFonts w:hint="eastAsia"/>
        </w:rPr>
        <w:t>)</w:t>
      </w:r>
    </w:p>
    <w:p w14:paraId="52B3450C" w14:textId="77777777" w:rsidR="002646F2" w:rsidRDefault="002646F2" w:rsidP="00B05894">
      <w:pPr>
        <w:pStyle w:val="ListParagraph"/>
        <w:ind w:left="1238" w:firstLine="442"/>
      </w:pPr>
    </w:p>
    <w:p w14:paraId="705637C0" w14:textId="40B50171" w:rsidR="000052D5" w:rsidRDefault="00E74D9D" w:rsidP="00E74D9D">
      <w:pPr>
        <w:pStyle w:val="ListParagraph"/>
        <w:tabs>
          <w:tab w:val="left" w:pos="6188"/>
        </w:tabs>
        <w:ind w:left="1238"/>
      </w:pPr>
      <w:r>
        <w:rPr>
          <w:rFonts w:hint="eastAsia"/>
        </w:rPr>
        <w:t>実行結果：</w:t>
      </w:r>
      <w:r w:rsidR="000052D5">
        <w:tab/>
      </w:r>
    </w:p>
    <w:p w14:paraId="05202E46" w14:textId="46242AC6" w:rsidR="004D673B" w:rsidRDefault="004D673B" w:rsidP="004D673B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dbpclass</w:t>
      </w:r>
      <w:proofErr w:type="spellEnd"/>
    </w:p>
    <w:p w14:paraId="3E9BD9DE" w14:textId="05B7556D" w:rsidR="004D673B" w:rsidRDefault="00820002" w:rsidP="004D673B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  [0,80) [80,85) [85,90) [90,100) [100,110) [</w:t>
      </w:r>
      <w:proofErr w:type="gramStart"/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110,Inf</w:t>
      </w:r>
      <w:proofErr w:type="gramEnd"/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</w:p>
    <w:p w14:paraId="7C01FA74" w14:textId="0B5CD946" w:rsidR="004D673B" w:rsidRDefault="00820002" w:rsidP="004D673B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 f    957      </w:t>
      </w:r>
      <w:r>
        <w:rPr>
          <w:rStyle w:val="gnvwddmdn3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47      </w:t>
      </w:r>
      <w:r>
        <w:rPr>
          <w:rStyle w:val="gnvwddmdn3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15       </w:t>
      </w:r>
      <w:r>
        <w:rPr>
          <w:rStyle w:val="gnvwddmdn3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14          3          2</w:t>
      </w:r>
    </w:p>
    <w:p w14:paraId="72F2280D" w14:textId="040812CC" w:rsidR="004D673B" w:rsidRDefault="00820002" w:rsidP="004D67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m    479      </w:t>
      </w:r>
      <w:r>
        <w:rPr>
          <w:rStyle w:val="gnvwddmdn3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4D673B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75       22        20          5          1</w:t>
      </w:r>
    </w:p>
    <w:p w14:paraId="52314770" w14:textId="63DD7017" w:rsidR="00B908D4" w:rsidRDefault="00B908D4" w:rsidP="0005663F">
      <w:pPr>
        <w:tabs>
          <w:tab w:val="left" w:pos="6188"/>
        </w:tabs>
        <w:ind w:left="0"/>
      </w:pPr>
    </w:p>
    <w:p w14:paraId="45F84C0B" w14:textId="783F553F" w:rsidR="000052D5" w:rsidRDefault="000052D5" w:rsidP="000052D5">
      <w:pPr>
        <w:tabs>
          <w:tab w:val="left" w:pos="6188"/>
        </w:tabs>
      </w:pPr>
      <w:r>
        <w:rPr>
          <w:rFonts w:hint="eastAsia"/>
        </w:rPr>
        <w:t>課題2</w:t>
      </w:r>
      <w:r w:rsidR="00FF58DC">
        <w:rPr>
          <w:rFonts w:hint="eastAsia"/>
        </w:rPr>
        <w:t>：</w:t>
      </w:r>
      <w:r w:rsidR="005F0F32">
        <w:rPr>
          <w:rFonts w:hint="eastAsia"/>
        </w:rPr>
        <w:t xml:space="preserve"> </w:t>
      </w:r>
      <w:r w:rsidR="005F0F32">
        <w:t>demodata.csv のデータについて以下の問いに答え</w:t>
      </w:r>
      <w:r w:rsidR="00325BA0">
        <w:rPr>
          <w:rFonts w:hint="eastAsia"/>
        </w:rPr>
        <w:t>よ</w:t>
      </w:r>
      <w:r w:rsidR="00933FCA">
        <w:rPr>
          <w:rFonts w:hint="eastAsia"/>
        </w:rPr>
        <w:t>.</w:t>
      </w:r>
    </w:p>
    <w:p w14:paraId="597DD06E" w14:textId="7ABE40D4" w:rsidR="00933FCA" w:rsidRDefault="005F0F32" w:rsidP="00933FCA">
      <w:pPr>
        <w:pStyle w:val="ListParagraph"/>
        <w:numPr>
          <w:ilvl w:val="0"/>
          <w:numId w:val="6"/>
        </w:numPr>
        <w:tabs>
          <w:tab w:val="left" w:pos="6188"/>
        </w:tabs>
      </w:pPr>
      <w:r>
        <w:t xml:space="preserve">BMI (Body Mass Index)を表す新しい変数 </w:t>
      </w:r>
      <w:proofErr w:type="spellStart"/>
      <w:r>
        <w:t>bmi</w:t>
      </w:r>
      <w:proofErr w:type="spellEnd"/>
      <w:r>
        <w:t xml:space="preserve"> を定義する式を書</w:t>
      </w:r>
      <w:r w:rsidR="00325BA0">
        <w:rPr>
          <w:rFonts w:hint="eastAsia"/>
        </w:rPr>
        <w:t>け</w:t>
      </w:r>
      <w:r w:rsidR="00933FCA">
        <w:rPr>
          <w:rFonts w:hint="eastAsia"/>
        </w:rPr>
        <w:t>.</w:t>
      </w:r>
    </w:p>
    <w:p w14:paraId="2D08D282" w14:textId="3B377484" w:rsidR="00933FCA" w:rsidRDefault="000F529C" w:rsidP="00933FCA">
      <w:pPr>
        <w:pStyle w:val="ListParagraph"/>
        <w:tabs>
          <w:tab w:val="left" w:pos="6188"/>
        </w:tabs>
        <w:ind w:left="1200"/>
      </w:pPr>
      <w:r>
        <w:rPr>
          <w:rFonts w:hint="eastAsia"/>
        </w:rPr>
        <w:t>式：</w:t>
      </w:r>
      <w:proofErr w:type="spellStart"/>
      <w:r w:rsidR="00920591" w:rsidRPr="00920591">
        <w:t>bmi</w:t>
      </w:r>
      <w:proofErr w:type="spellEnd"/>
      <w:r w:rsidR="00920591" w:rsidRPr="00920591">
        <w:t xml:space="preserve"> &lt;- </w:t>
      </w:r>
      <w:proofErr w:type="spellStart"/>
      <w:r w:rsidR="00920591" w:rsidRPr="00920591">
        <w:t>data$wt</w:t>
      </w:r>
      <w:proofErr w:type="spellEnd"/>
      <w:r w:rsidR="00920591" w:rsidRPr="00920591">
        <w:t xml:space="preserve"> / (</w:t>
      </w:r>
      <w:proofErr w:type="spellStart"/>
      <w:r w:rsidR="00920591" w:rsidRPr="00920591">
        <w:t>data$ht</w:t>
      </w:r>
      <w:proofErr w:type="spellEnd"/>
      <w:r w:rsidR="00920591" w:rsidRPr="00920591">
        <w:t>/100)^</w:t>
      </w:r>
      <w:r w:rsidR="00933FCA">
        <w:rPr>
          <w:rFonts w:hint="eastAsia"/>
        </w:rPr>
        <w:t>2</w:t>
      </w:r>
    </w:p>
    <w:p w14:paraId="306D7783" w14:textId="77777777" w:rsidR="00764806" w:rsidRDefault="00764806" w:rsidP="00933FCA">
      <w:pPr>
        <w:pStyle w:val="ListParagraph"/>
        <w:tabs>
          <w:tab w:val="left" w:pos="6188"/>
        </w:tabs>
        <w:ind w:left="1200"/>
      </w:pPr>
    </w:p>
    <w:p w14:paraId="2ACD5528" w14:textId="654E1937" w:rsidR="0005663F" w:rsidRDefault="005F0F32" w:rsidP="0005663F">
      <w:pPr>
        <w:pStyle w:val="ListParagraph"/>
        <w:numPr>
          <w:ilvl w:val="0"/>
          <w:numId w:val="6"/>
        </w:numPr>
        <w:tabs>
          <w:tab w:val="left" w:pos="6188"/>
        </w:tabs>
      </w:pPr>
      <w:r>
        <w:t xml:space="preserve">変数 </w:t>
      </w:r>
      <w:proofErr w:type="spellStart"/>
      <w:r>
        <w:t>bmi</w:t>
      </w:r>
      <w:proofErr w:type="spellEnd"/>
      <w:r>
        <w:t xml:space="preserve"> と fat の散布図と相関係数を求め</w:t>
      </w:r>
      <w:r w:rsidR="00325BA0">
        <w:rPr>
          <w:rFonts w:hint="eastAsia"/>
        </w:rPr>
        <w:t>よ</w:t>
      </w:r>
      <w:r w:rsidR="00C90B34">
        <w:rPr>
          <w:rFonts w:hint="eastAsia"/>
        </w:rPr>
        <w:t>.</w:t>
      </w:r>
    </w:p>
    <w:p w14:paraId="41534906" w14:textId="072F027C" w:rsidR="00837326" w:rsidRDefault="00837326" w:rsidP="002F274D">
      <w:pPr>
        <w:pStyle w:val="ListParagraph"/>
        <w:ind w:left="1200"/>
      </w:pPr>
      <w:r>
        <w:rPr>
          <w:rFonts w:hint="eastAsia"/>
        </w:rPr>
        <w:t>ソースコード：</w:t>
      </w:r>
    </w:p>
    <w:p w14:paraId="2DAA1E32" w14:textId="77777777" w:rsidR="002F274D" w:rsidRDefault="002F274D" w:rsidP="002F274D">
      <w:pPr>
        <w:pStyle w:val="ListParagraph"/>
        <w:ind w:left="1200" w:firstLine="480"/>
      </w:pPr>
      <w:proofErr w:type="gramStart"/>
      <w:r>
        <w:t>plot(</w:t>
      </w:r>
      <w:proofErr w:type="spellStart"/>
      <w:proofErr w:type="gramEnd"/>
      <w:r>
        <w:t>bmi</w:t>
      </w:r>
      <w:proofErr w:type="spellEnd"/>
      <w:r>
        <w:t xml:space="preserve">, </w:t>
      </w:r>
      <w:proofErr w:type="spellStart"/>
      <w:r>
        <w:t>data$fat</w:t>
      </w:r>
      <w:proofErr w:type="spellEnd"/>
      <w:r>
        <w:t>)</w:t>
      </w:r>
    </w:p>
    <w:p w14:paraId="6C02F792" w14:textId="6313D6F5" w:rsidR="002F274D" w:rsidRDefault="00A02057" w:rsidP="002F274D">
      <w:pPr>
        <w:pStyle w:val="ListParagraph"/>
        <w:ind w:left="1200" w:firstLine="480"/>
      </w:pPr>
      <w:proofErr w:type="gramStart"/>
      <w:r>
        <w:rPr>
          <w:rFonts w:hint="eastAsia"/>
        </w:rPr>
        <w:t>print(</w:t>
      </w:r>
      <w:proofErr w:type="spellStart"/>
      <w:proofErr w:type="gramEnd"/>
      <w:r w:rsidR="002F274D">
        <w:t>cor</w:t>
      </w:r>
      <w:proofErr w:type="spellEnd"/>
      <w:r w:rsidR="002F274D">
        <w:t>(</w:t>
      </w:r>
      <w:proofErr w:type="spellStart"/>
      <w:r w:rsidR="002F274D">
        <w:t>bmi</w:t>
      </w:r>
      <w:proofErr w:type="spellEnd"/>
      <w:r w:rsidR="002F274D">
        <w:t xml:space="preserve">, </w:t>
      </w:r>
      <w:proofErr w:type="spellStart"/>
      <w:r w:rsidR="002F274D">
        <w:t>data$fat</w:t>
      </w:r>
      <w:proofErr w:type="spellEnd"/>
      <w:r w:rsidR="002F274D">
        <w:t>)</w:t>
      </w:r>
      <w:r>
        <w:rPr>
          <w:rFonts w:hint="eastAsia"/>
        </w:rPr>
        <w:t>)</w:t>
      </w:r>
    </w:p>
    <w:p w14:paraId="5FB73175" w14:textId="77777777" w:rsidR="002646F2" w:rsidRDefault="002646F2" w:rsidP="002F274D">
      <w:pPr>
        <w:pStyle w:val="ListParagraph"/>
        <w:ind w:left="1200" w:firstLine="480"/>
      </w:pPr>
    </w:p>
    <w:p w14:paraId="5788F64D" w14:textId="50951D47" w:rsidR="000F529C" w:rsidRDefault="009B3CC8" w:rsidP="000F529C">
      <w:pPr>
        <w:pStyle w:val="ListParagraph"/>
        <w:tabs>
          <w:tab w:val="left" w:pos="6188"/>
        </w:tabs>
        <w:ind w:left="1200"/>
      </w:pPr>
      <w:r>
        <w:rPr>
          <w:rFonts w:hint="eastAsia"/>
        </w:rPr>
        <w:t>実行結果：</w:t>
      </w:r>
    </w:p>
    <w:p w14:paraId="3BB99462" w14:textId="4970835D" w:rsidR="00686772" w:rsidRDefault="00686772" w:rsidP="00686772">
      <w:pPr>
        <w:pStyle w:val="HTMLPreformatted"/>
        <w:shd w:val="clear" w:color="auto" w:fill="FFFFFF"/>
        <w:tabs>
          <w:tab w:val="clear" w:pos="916"/>
          <w:tab w:val="left" w:pos="1588"/>
        </w:tabs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[1] 0.7021726</w:t>
      </w:r>
    </w:p>
    <w:p w14:paraId="3F35BF89" w14:textId="27804A36" w:rsidR="00C20534" w:rsidRDefault="00686772" w:rsidP="00687D00">
      <w:pPr>
        <w:pStyle w:val="ListParagraph"/>
        <w:tabs>
          <w:tab w:val="left" w:pos="6188"/>
        </w:tabs>
        <w:ind w:left="1200" w:firstLineChars="200" w:firstLine="420"/>
      </w:pPr>
      <w:r>
        <w:rPr>
          <w:rFonts w:hint="eastAsia"/>
        </w:rPr>
        <w:t>出力した</w:t>
      </w:r>
      <w:r w:rsidR="00C20534">
        <w:rPr>
          <w:rFonts w:hint="eastAsia"/>
        </w:rPr>
        <w:t>散布図を図13に示す</w:t>
      </w:r>
      <w:r w:rsidR="00DB4F9F">
        <w:rPr>
          <w:rFonts w:hint="eastAsia"/>
        </w:rPr>
        <w:t>.</w:t>
      </w:r>
    </w:p>
    <w:p w14:paraId="2574990F" w14:textId="253F41B4" w:rsidR="00C20534" w:rsidRDefault="00644991" w:rsidP="007F69E1">
      <w:pPr>
        <w:pStyle w:val="ListParagraph"/>
        <w:tabs>
          <w:tab w:val="left" w:pos="6188"/>
        </w:tabs>
        <w:ind w:left="1200"/>
        <w:jc w:val="center"/>
      </w:pPr>
      <w:r>
        <w:rPr>
          <w:rStyle w:val="BookTitle"/>
          <w:rFonts w:hint="eastAsia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23A9FE5A" wp14:editId="3D3B1F07">
            <wp:extent cx="4913640" cy="2949480"/>
            <wp:effectExtent l="0" t="0" r="1270" b="3810"/>
            <wp:docPr id="1489080421" name="図 2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0421" name="図 21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40" cy="29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9B83" w14:textId="02C06406" w:rsidR="007F69E1" w:rsidRDefault="007F69E1" w:rsidP="007F69E1">
      <w:pPr>
        <w:pStyle w:val="ListParagraph"/>
        <w:tabs>
          <w:tab w:val="left" w:pos="6188"/>
        </w:tabs>
        <w:ind w:left="1200"/>
        <w:jc w:val="center"/>
      </w:pPr>
      <w:r>
        <w:rPr>
          <w:rFonts w:hint="eastAsia"/>
        </w:rPr>
        <w:t xml:space="preserve">図13 </w:t>
      </w:r>
      <w:proofErr w:type="spellStart"/>
      <w:r w:rsidR="00AE0BC0">
        <w:rPr>
          <w:rFonts w:hint="eastAsia"/>
        </w:rPr>
        <w:t>bmi</w:t>
      </w:r>
      <w:proofErr w:type="spellEnd"/>
      <w:r>
        <w:rPr>
          <w:rFonts w:hint="eastAsia"/>
        </w:rPr>
        <w:t>と</w:t>
      </w:r>
      <w:r w:rsidR="00AE0BC0">
        <w:rPr>
          <w:rFonts w:hint="eastAsia"/>
        </w:rPr>
        <w:t>fatの散布図</w:t>
      </w:r>
    </w:p>
    <w:p w14:paraId="3FDAB84C" w14:textId="77777777" w:rsidR="00AE0BC0" w:rsidRPr="00AE0BC0" w:rsidRDefault="00AE0BC0" w:rsidP="007F69E1">
      <w:pPr>
        <w:pStyle w:val="ListParagraph"/>
        <w:tabs>
          <w:tab w:val="left" w:pos="6188"/>
        </w:tabs>
        <w:ind w:left="1200"/>
        <w:jc w:val="center"/>
      </w:pPr>
    </w:p>
    <w:p w14:paraId="766474FF" w14:textId="505E5FA4" w:rsidR="005F0F32" w:rsidRDefault="005F0F32" w:rsidP="009B3CC8">
      <w:pPr>
        <w:pStyle w:val="ListParagraph"/>
        <w:numPr>
          <w:ilvl w:val="0"/>
          <w:numId w:val="6"/>
        </w:numPr>
        <w:tabs>
          <w:tab w:val="left" w:pos="6188"/>
        </w:tabs>
      </w:pPr>
      <w:r>
        <w:t xml:space="preserve">変数 fat と </w:t>
      </w:r>
      <w:proofErr w:type="spellStart"/>
      <w:r>
        <w:t>tc</w:t>
      </w:r>
      <w:proofErr w:type="spellEnd"/>
      <w:r>
        <w:t xml:space="preserve"> の散布図と相関係数を求め</w:t>
      </w:r>
      <w:r w:rsidR="00325BA0">
        <w:rPr>
          <w:rFonts w:hint="eastAsia"/>
        </w:rPr>
        <w:t>よ</w:t>
      </w:r>
      <w:r>
        <w:t xml:space="preserve">． </w:t>
      </w:r>
    </w:p>
    <w:p w14:paraId="18853C8A" w14:textId="77777777" w:rsidR="00E51A19" w:rsidRDefault="00E51A19" w:rsidP="00E51A19">
      <w:pPr>
        <w:pStyle w:val="ListParagraph"/>
        <w:ind w:left="1200"/>
      </w:pPr>
      <w:r>
        <w:rPr>
          <w:rFonts w:hint="eastAsia"/>
        </w:rPr>
        <w:t>ソースコード：</w:t>
      </w:r>
    </w:p>
    <w:p w14:paraId="4A702DD5" w14:textId="0DC02321" w:rsidR="00E51A19" w:rsidRDefault="00E51A19" w:rsidP="00E51A19">
      <w:pPr>
        <w:pStyle w:val="ListParagraph"/>
        <w:ind w:left="1200" w:firstLine="480"/>
      </w:pPr>
      <w:proofErr w:type="gramStart"/>
      <w:r>
        <w:t>plot(</w:t>
      </w:r>
      <w:proofErr w:type="spellStart"/>
      <w:proofErr w:type="gramEnd"/>
      <w:r w:rsidR="00C41B67">
        <w:rPr>
          <w:rFonts w:hint="eastAsia"/>
        </w:rPr>
        <w:t>data$</w:t>
      </w:r>
      <w:r>
        <w:rPr>
          <w:rFonts w:hint="eastAsia"/>
        </w:rPr>
        <w:t>fat</w:t>
      </w:r>
      <w:proofErr w:type="spellEnd"/>
      <w:r>
        <w:t xml:space="preserve">, </w:t>
      </w:r>
      <w:proofErr w:type="spellStart"/>
      <w:r>
        <w:t>data$</w:t>
      </w:r>
      <w:r w:rsidR="00C41B67">
        <w:rPr>
          <w:rFonts w:hint="eastAsia"/>
        </w:rPr>
        <w:t>tc</w:t>
      </w:r>
      <w:proofErr w:type="spellEnd"/>
      <w:r>
        <w:t>)</w:t>
      </w:r>
    </w:p>
    <w:p w14:paraId="4C9B2AF5" w14:textId="45C0245B" w:rsidR="00E51A19" w:rsidRDefault="00A02057" w:rsidP="00E51A19">
      <w:pPr>
        <w:pStyle w:val="ListParagraph"/>
        <w:ind w:left="1200" w:firstLine="480"/>
      </w:pPr>
      <w:proofErr w:type="gramStart"/>
      <w:r>
        <w:rPr>
          <w:rFonts w:hint="eastAsia"/>
        </w:rPr>
        <w:t>print(</w:t>
      </w:r>
      <w:proofErr w:type="spellStart"/>
      <w:proofErr w:type="gramEnd"/>
      <w:r w:rsidR="00E51A19">
        <w:t>cor</w:t>
      </w:r>
      <w:proofErr w:type="spellEnd"/>
      <w:r w:rsidR="00E51A19">
        <w:t>(</w:t>
      </w:r>
      <w:proofErr w:type="spellStart"/>
      <w:r w:rsidR="00C41B67">
        <w:rPr>
          <w:rFonts w:hint="eastAsia"/>
        </w:rPr>
        <w:t>data$</w:t>
      </w:r>
      <w:r w:rsidR="00E51A19">
        <w:rPr>
          <w:rFonts w:hint="eastAsia"/>
        </w:rPr>
        <w:t>fat</w:t>
      </w:r>
      <w:proofErr w:type="spellEnd"/>
      <w:r w:rsidR="00E51A19">
        <w:t xml:space="preserve">, </w:t>
      </w:r>
      <w:proofErr w:type="spellStart"/>
      <w:r w:rsidR="00E51A19">
        <w:t>data$</w:t>
      </w:r>
      <w:r w:rsidR="00E51A19">
        <w:rPr>
          <w:rFonts w:hint="eastAsia"/>
        </w:rPr>
        <w:t>tc</w:t>
      </w:r>
      <w:proofErr w:type="spellEnd"/>
      <w:r w:rsidR="00E51A19">
        <w:t>)</w:t>
      </w:r>
      <w:r>
        <w:rPr>
          <w:rFonts w:hint="eastAsia"/>
        </w:rPr>
        <w:t>)</w:t>
      </w:r>
    </w:p>
    <w:p w14:paraId="6DDD0730" w14:textId="77777777" w:rsidR="002646F2" w:rsidRDefault="002646F2" w:rsidP="00E51A19">
      <w:pPr>
        <w:pStyle w:val="ListParagraph"/>
        <w:ind w:left="1200" w:firstLine="480"/>
      </w:pPr>
    </w:p>
    <w:p w14:paraId="21225EB3" w14:textId="1C9F8389" w:rsidR="009B3CC8" w:rsidRDefault="009B3CC8" w:rsidP="009B3CC8">
      <w:pPr>
        <w:pStyle w:val="ListParagraph"/>
        <w:tabs>
          <w:tab w:val="left" w:pos="6188"/>
        </w:tabs>
        <w:ind w:left="1200"/>
      </w:pPr>
      <w:r>
        <w:rPr>
          <w:rFonts w:hint="eastAsia"/>
        </w:rPr>
        <w:t>実行結果：</w:t>
      </w:r>
    </w:p>
    <w:p w14:paraId="364E4D0D" w14:textId="4853DA40" w:rsidR="00145716" w:rsidRDefault="00145716" w:rsidP="00145716">
      <w:pPr>
        <w:pStyle w:val="HTMLPreformatted"/>
        <w:shd w:val="clear" w:color="auto" w:fill="FFFFFF"/>
        <w:tabs>
          <w:tab w:val="clear" w:pos="916"/>
          <w:tab w:val="left" w:pos="1724"/>
        </w:tabs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[1] 0.2163313</w:t>
      </w:r>
    </w:p>
    <w:p w14:paraId="7BEA92F9" w14:textId="7D229984" w:rsidR="009E72FF" w:rsidRDefault="00145716" w:rsidP="00C41B67">
      <w:pPr>
        <w:pStyle w:val="ListParagraph"/>
        <w:ind w:left="1200" w:firstLine="480"/>
      </w:pPr>
      <w:r>
        <w:rPr>
          <w:rFonts w:hint="eastAsia"/>
        </w:rPr>
        <w:t>出力した</w:t>
      </w:r>
      <w:r w:rsidR="009E72FF">
        <w:rPr>
          <w:rFonts w:hint="eastAsia"/>
        </w:rPr>
        <w:t>散布図を図14に示す</w:t>
      </w:r>
      <w:r w:rsidR="00DB4F9F">
        <w:rPr>
          <w:rFonts w:hint="eastAsia"/>
        </w:rPr>
        <w:t>.</w:t>
      </w:r>
    </w:p>
    <w:p w14:paraId="6F8E88EC" w14:textId="24C3B244" w:rsidR="00717E4E" w:rsidRDefault="001E7288" w:rsidP="001E7288">
      <w:pPr>
        <w:pStyle w:val="ListParagraph"/>
        <w:tabs>
          <w:tab w:val="left" w:pos="6188"/>
        </w:tabs>
        <w:ind w:left="1200"/>
        <w:jc w:val="center"/>
      </w:pPr>
      <w:r>
        <w:rPr>
          <w:rFonts w:hint="eastAsia"/>
          <w:noProof/>
        </w:rPr>
        <w:drawing>
          <wp:inline distT="0" distB="0" distL="0" distR="0" wp14:anchorId="029A9F91" wp14:editId="20221BD2">
            <wp:extent cx="4914720" cy="2948400"/>
            <wp:effectExtent l="0" t="0" r="635" b="4445"/>
            <wp:docPr id="751677459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77459" name="図 3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20" cy="29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23FD" w14:textId="46F9736F" w:rsidR="001E7288" w:rsidRDefault="001E7288" w:rsidP="001E7288">
      <w:pPr>
        <w:pStyle w:val="ListParagraph"/>
        <w:tabs>
          <w:tab w:val="left" w:pos="6188"/>
        </w:tabs>
        <w:ind w:left="1200"/>
        <w:jc w:val="center"/>
      </w:pPr>
      <w:r>
        <w:rPr>
          <w:rFonts w:hint="eastAsia"/>
        </w:rPr>
        <w:t>図14 fat</w:t>
      </w:r>
      <w:r w:rsidR="0078760F">
        <w:rPr>
          <w:rFonts w:hint="eastAsia"/>
        </w:rPr>
        <w:t>と</w:t>
      </w:r>
      <w:proofErr w:type="spellStart"/>
      <w:r w:rsidR="0078760F">
        <w:rPr>
          <w:rFonts w:hint="eastAsia"/>
        </w:rPr>
        <w:t>tc</w:t>
      </w:r>
      <w:proofErr w:type="spellEnd"/>
      <w:r w:rsidR="0078760F">
        <w:rPr>
          <w:rFonts w:hint="eastAsia"/>
        </w:rPr>
        <w:t>の</w:t>
      </w:r>
      <w:r w:rsidR="00AB5FE7">
        <w:rPr>
          <w:rFonts w:hint="eastAsia"/>
        </w:rPr>
        <w:t>散布図</w:t>
      </w:r>
    </w:p>
    <w:p w14:paraId="08F0DDF2" w14:textId="77777777" w:rsidR="001E7288" w:rsidRDefault="001E7288" w:rsidP="001E7288">
      <w:pPr>
        <w:pStyle w:val="ListParagraph"/>
        <w:tabs>
          <w:tab w:val="left" w:pos="6188"/>
        </w:tabs>
        <w:ind w:left="1200"/>
        <w:jc w:val="center"/>
      </w:pPr>
    </w:p>
    <w:p w14:paraId="3B2FEF6E" w14:textId="095C8654" w:rsidR="005F0F32" w:rsidRDefault="005F0F32" w:rsidP="009B3CC8">
      <w:pPr>
        <w:pStyle w:val="ListParagraph"/>
        <w:numPr>
          <w:ilvl w:val="0"/>
          <w:numId w:val="6"/>
        </w:numPr>
        <w:tabs>
          <w:tab w:val="left" w:pos="6188"/>
        </w:tabs>
      </w:pPr>
      <w:r>
        <w:t xml:space="preserve">変数 fat と </w:t>
      </w:r>
      <w:proofErr w:type="spellStart"/>
      <w:r>
        <w:t>ggt</w:t>
      </w:r>
      <w:proofErr w:type="spellEnd"/>
      <w:r>
        <w:t xml:space="preserve"> の散布図と相関係数を求め</w:t>
      </w:r>
      <w:r w:rsidR="00325BA0">
        <w:rPr>
          <w:rFonts w:hint="eastAsia"/>
        </w:rPr>
        <w:t>よ</w:t>
      </w:r>
      <w:r>
        <w:t>．</w:t>
      </w:r>
    </w:p>
    <w:p w14:paraId="41E9D656" w14:textId="77777777" w:rsidR="00C41B67" w:rsidRDefault="00C41B67" w:rsidP="00C41B67">
      <w:pPr>
        <w:pStyle w:val="ListParagraph"/>
        <w:ind w:left="1200"/>
      </w:pPr>
      <w:r>
        <w:rPr>
          <w:rFonts w:hint="eastAsia"/>
        </w:rPr>
        <w:t>ソースコード：</w:t>
      </w:r>
    </w:p>
    <w:p w14:paraId="42D08755" w14:textId="2728BB27" w:rsidR="00C41B67" w:rsidRDefault="00C41B67" w:rsidP="00C41B67">
      <w:pPr>
        <w:pStyle w:val="ListParagraph"/>
        <w:ind w:left="1200" w:firstLine="480"/>
      </w:pPr>
      <w:proofErr w:type="gramStart"/>
      <w:r>
        <w:t>plot(</w:t>
      </w:r>
      <w:proofErr w:type="spellStart"/>
      <w:proofErr w:type="gramEnd"/>
      <w:r>
        <w:rPr>
          <w:rFonts w:hint="eastAsia"/>
        </w:rPr>
        <w:t>data$fat</w:t>
      </w:r>
      <w:proofErr w:type="spellEnd"/>
      <w:r>
        <w:t xml:space="preserve">, </w:t>
      </w:r>
      <w:proofErr w:type="spellStart"/>
      <w:r>
        <w:t>data$</w:t>
      </w:r>
      <w:r>
        <w:rPr>
          <w:rFonts w:hint="eastAsia"/>
        </w:rPr>
        <w:t>ggt</w:t>
      </w:r>
      <w:proofErr w:type="spellEnd"/>
      <w:r>
        <w:t>)</w:t>
      </w:r>
    </w:p>
    <w:p w14:paraId="54E4A131" w14:textId="7F1DFD1D" w:rsidR="00C41B67" w:rsidRDefault="00A02057" w:rsidP="00C41B67">
      <w:pPr>
        <w:ind w:firstLine="840"/>
      </w:pPr>
      <w:proofErr w:type="gramStart"/>
      <w:r>
        <w:rPr>
          <w:rFonts w:hint="eastAsia"/>
        </w:rPr>
        <w:t>print(</w:t>
      </w:r>
      <w:proofErr w:type="spellStart"/>
      <w:proofErr w:type="gramEnd"/>
      <w:r w:rsidR="00C41B67">
        <w:t>cor</w:t>
      </w:r>
      <w:proofErr w:type="spellEnd"/>
      <w:r w:rsidR="00C41B67">
        <w:t>(</w:t>
      </w:r>
      <w:proofErr w:type="spellStart"/>
      <w:r w:rsidR="00C41B67">
        <w:rPr>
          <w:rFonts w:hint="eastAsia"/>
        </w:rPr>
        <w:t>data$fat</w:t>
      </w:r>
      <w:proofErr w:type="spellEnd"/>
      <w:r w:rsidR="00C41B67">
        <w:t xml:space="preserve">, </w:t>
      </w:r>
      <w:proofErr w:type="spellStart"/>
      <w:r w:rsidR="00C41B67">
        <w:t>data$</w:t>
      </w:r>
      <w:r w:rsidR="00C41B67">
        <w:rPr>
          <w:rFonts w:hint="eastAsia"/>
        </w:rPr>
        <w:t>ggt</w:t>
      </w:r>
      <w:proofErr w:type="spellEnd"/>
      <w:r>
        <w:rPr>
          <w:rFonts w:hint="eastAsia"/>
        </w:rPr>
        <w:t>)</w:t>
      </w:r>
      <w:r w:rsidR="00C41B67">
        <w:t>)</w:t>
      </w:r>
    </w:p>
    <w:p w14:paraId="19687D7C" w14:textId="77777777" w:rsidR="002646F2" w:rsidRDefault="002646F2" w:rsidP="00C41B67">
      <w:pPr>
        <w:ind w:firstLine="840"/>
      </w:pPr>
    </w:p>
    <w:p w14:paraId="7371F7F6" w14:textId="2037AC56" w:rsidR="009B3CC8" w:rsidRPr="009B3CC8" w:rsidRDefault="009B3CC8" w:rsidP="009B3CC8">
      <w:pPr>
        <w:pStyle w:val="ListParagraph"/>
        <w:tabs>
          <w:tab w:val="left" w:pos="6188"/>
        </w:tabs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実行結果：</w:t>
      </w:r>
      <w:r w:rsidR="00AE0918"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</w:t>
      </w:r>
    </w:p>
    <w:p w14:paraId="7F50DBDC" w14:textId="49C5A152" w:rsidR="00E50558" w:rsidRDefault="00E50558" w:rsidP="00E50558">
      <w:pPr>
        <w:pStyle w:val="HTMLPreformatted"/>
        <w:shd w:val="clear" w:color="auto" w:fill="FFFFFF"/>
        <w:tabs>
          <w:tab w:val="clear" w:pos="916"/>
          <w:tab w:val="left" w:pos="1684"/>
        </w:tabs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[1] 0.01587683</w:t>
      </w:r>
    </w:p>
    <w:p w14:paraId="38E8143F" w14:textId="4271FFD1" w:rsidR="008B6176" w:rsidRDefault="00145716" w:rsidP="00C41B67">
      <w:pPr>
        <w:pStyle w:val="ListParagraph"/>
        <w:ind w:left="1200" w:firstLine="48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出力した</w:t>
      </w:r>
      <w:r w:rsidR="008B6176">
        <w:rPr>
          <w:rStyle w:val="BookTitle"/>
          <w:rFonts w:hint="eastAsia"/>
          <w:b w:val="0"/>
          <w:bCs w:val="0"/>
          <w:i w:val="0"/>
          <w:iCs w:val="0"/>
          <w:spacing w:val="0"/>
        </w:rPr>
        <w:t>散布図を図15に示す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5C95788C" w14:textId="67525D40" w:rsidR="008B6176" w:rsidRDefault="00091380" w:rsidP="007F69E1">
      <w:pPr>
        <w:pStyle w:val="ListParagraph"/>
        <w:ind w:left="1200"/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rFonts w:hint="eastAsia"/>
          <w:noProof/>
        </w:rPr>
        <w:drawing>
          <wp:inline distT="0" distB="0" distL="0" distR="0" wp14:anchorId="5DD05117" wp14:editId="57921DAE">
            <wp:extent cx="4913640" cy="2949480"/>
            <wp:effectExtent l="0" t="0" r="1270" b="3810"/>
            <wp:docPr id="1569871943" name="図 2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71943" name="図 22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40" cy="29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514" w14:textId="40F87DF9" w:rsidR="00AE0BC0" w:rsidRDefault="00AE0BC0" w:rsidP="007F69E1">
      <w:pPr>
        <w:pStyle w:val="ListParagraph"/>
        <w:ind w:left="1200"/>
        <w:jc w:val="center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図15 fatと</w:t>
      </w:r>
      <w:proofErr w:type="spellStart"/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ggt</w:t>
      </w:r>
      <w:proofErr w:type="spellEnd"/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の散布図</w:t>
      </w:r>
    </w:p>
    <w:p w14:paraId="29079B40" w14:textId="77777777" w:rsidR="00E968A6" w:rsidRDefault="00E968A6" w:rsidP="007F69E1">
      <w:pPr>
        <w:pStyle w:val="ListParagraph"/>
        <w:ind w:left="1200"/>
        <w:jc w:val="center"/>
        <w:rPr>
          <w:rStyle w:val="BookTitle"/>
          <w:b w:val="0"/>
          <w:bCs w:val="0"/>
          <w:i w:val="0"/>
          <w:iCs w:val="0"/>
          <w:spacing w:val="0"/>
        </w:rPr>
      </w:pPr>
    </w:p>
    <w:p w14:paraId="69504AA6" w14:textId="106C677F" w:rsidR="00DA3093" w:rsidRDefault="00DA3093" w:rsidP="00DA3093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説明：</w:t>
      </w:r>
    </w:p>
    <w:p w14:paraId="7363F1E2" w14:textId="6C69854F" w:rsidR="00DA3093" w:rsidRDefault="00DA3093" w:rsidP="00DA3093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</w:t>
      </w:r>
      <w:r w:rsidR="00CC4D2E">
        <w:rPr>
          <w:rStyle w:val="BookTitle"/>
          <w:rFonts w:hint="eastAsia"/>
          <w:b w:val="0"/>
          <w:bCs w:val="0"/>
          <w:i w:val="0"/>
          <w:iCs w:val="0"/>
          <w:spacing w:val="0"/>
        </w:rPr>
        <w:t>cut()関数で</w:t>
      </w:r>
      <w:proofErr w:type="spellStart"/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sbp</w:t>
      </w:r>
      <w:proofErr w:type="spellEnd"/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と</w:t>
      </w:r>
      <w:proofErr w:type="spellStart"/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dbp</w:t>
      </w:r>
      <w:proofErr w:type="spellEnd"/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を区切り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それぞれ新しい変数</w:t>
      </w:r>
      <w:proofErr w:type="spellStart"/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sbpclass,dbpclass</w:t>
      </w:r>
      <w:proofErr w:type="spellEnd"/>
      <w:r w:rsidR="00EE7671">
        <w:rPr>
          <w:rStyle w:val="BookTitle"/>
          <w:rFonts w:hint="eastAsia"/>
          <w:b w:val="0"/>
          <w:bCs w:val="0"/>
          <w:i w:val="0"/>
          <w:iCs w:val="0"/>
          <w:spacing w:val="0"/>
        </w:rPr>
        <w:t>に</w:t>
      </w:r>
      <w:r w:rsidR="00A30CF4">
        <w:rPr>
          <w:rStyle w:val="BookTitle"/>
          <w:rFonts w:hint="eastAsia"/>
          <w:b w:val="0"/>
          <w:bCs w:val="0"/>
          <w:i w:val="0"/>
          <w:iCs w:val="0"/>
          <w:spacing w:val="0"/>
        </w:rPr>
        <w:t>入れた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0C3D7AF3" w14:textId="607A3A67" w:rsidR="00A30CF4" w:rsidRDefault="00A30CF4" w:rsidP="00DA3093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table()関数にて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2つのデータを要約している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48692F6B" w14:textId="6E6C3190" w:rsidR="00A30CF4" w:rsidRDefault="00A30CF4" w:rsidP="00DA3093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</w:t>
      </w:r>
      <w:proofErr w:type="spellStart"/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cor</w:t>
      </w:r>
      <w:proofErr w:type="spellEnd"/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()関数で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相関係数を求めている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26C895F2" w14:textId="383B53FC" w:rsidR="00A30CF4" w:rsidRDefault="00A30CF4" w:rsidP="00DA3093">
      <w:pPr>
        <w:pStyle w:val="ListParagraph"/>
        <w:ind w:left="1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 xml:space="preserve">    plot()関数で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散布図を</w:t>
      </w:r>
      <w:r w:rsidR="001C3465">
        <w:rPr>
          <w:rStyle w:val="BookTitle"/>
          <w:rFonts w:hint="eastAsia"/>
          <w:b w:val="0"/>
          <w:bCs w:val="0"/>
          <w:i w:val="0"/>
          <w:iCs w:val="0"/>
          <w:spacing w:val="0"/>
        </w:rPr>
        <w:t>描いている</w:t>
      </w:r>
      <w:r w:rsidR="00DB4F9F">
        <w:rPr>
          <w:rStyle w:val="BookTitle"/>
          <w:rFonts w:hint="eastAsia"/>
          <w:b w:val="0"/>
          <w:bCs w:val="0"/>
          <w:i w:val="0"/>
          <w:iCs w:val="0"/>
          <w:spacing w:val="0"/>
        </w:rPr>
        <w:t>.</w:t>
      </w:r>
    </w:p>
    <w:p w14:paraId="68BD8DBB" w14:textId="77777777" w:rsidR="005737C3" w:rsidRPr="00704A2D" w:rsidRDefault="005737C3" w:rsidP="00DA3093">
      <w:pPr>
        <w:pStyle w:val="ListParagraph"/>
        <w:ind w:left="1200"/>
        <w:rPr>
          <w:rStyle w:val="BookTitle"/>
          <w:rFonts w:hint="eastAsia"/>
          <w:b w:val="0"/>
          <w:bCs w:val="0"/>
          <w:i w:val="0"/>
          <w:iCs w:val="0"/>
          <w:spacing w:val="0"/>
        </w:rPr>
      </w:pPr>
    </w:p>
    <w:p w14:paraId="0D7B28C2" w14:textId="5EE74DAD" w:rsidR="00E9084B" w:rsidRDefault="006D309D" w:rsidP="00AB25CE">
      <w:pPr>
        <w:pStyle w:val="ListParagraph"/>
        <w:numPr>
          <w:ilvl w:val="1"/>
          <w:numId w:val="1"/>
        </w:numPr>
        <w:rPr>
          <w:rStyle w:val="BookTitle"/>
          <w:rFonts w:asciiTheme="majorHAnsi" w:eastAsiaTheme="majorHAnsi" w:hAnsiTheme="majorHAnsi"/>
          <w:i w:val="0"/>
          <w:iCs w:val="0"/>
          <w:sz w:val="24"/>
          <w:szCs w:val="24"/>
        </w:rPr>
      </w:pPr>
      <w:r>
        <w:rPr>
          <w:rStyle w:val="BookTitle"/>
          <w:rFonts w:asciiTheme="majorHAnsi" w:eastAsiaTheme="majorHAnsi" w:hAnsiTheme="majorHAnsi" w:hint="eastAsia"/>
          <w:i w:val="0"/>
          <w:iCs w:val="0"/>
          <w:sz w:val="24"/>
          <w:szCs w:val="24"/>
        </w:rPr>
        <w:t>課題3</w:t>
      </w:r>
    </w:p>
    <w:p w14:paraId="78B8BF32" w14:textId="4F6C05E7" w:rsidR="00E9084B" w:rsidRDefault="00AB25CE" w:rsidP="00AB25CE">
      <w:pPr>
        <w:rPr>
          <w:rStyle w:val="BookTitle"/>
          <w:b w:val="0"/>
          <w:bCs w:val="0"/>
          <w:i w:val="0"/>
          <w:iCs w:val="0"/>
        </w:rPr>
      </w:pPr>
      <w:r w:rsidRPr="00AB25CE">
        <w:rPr>
          <w:rStyle w:val="BookTitle"/>
          <w:rFonts w:hint="eastAsia"/>
          <w:b w:val="0"/>
          <w:bCs w:val="0"/>
          <w:i w:val="0"/>
          <w:iCs w:val="0"/>
        </w:rPr>
        <w:t>Rのデータセットiris(教科書p.104, 105参照)についてデータの要約を行い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その実行例について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スクリプト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実行結果を示し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Pr="00AB25CE">
        <w:rPr>
          <w:rStyle w:val="BookTitle"/>
          <w:rFonts w:hint="eastAsia"/>
          <w:b w:val="0"/>
          <w:bCs w:val="0"/>
          <w:i w:val="0"/>
          <w:iCs w:val="0"/>
        </w:rPr>
        <w:t>説明せよ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7B2E2BE6" w14:textId="6D0A2F72" w:rsidR="00E968A6" w:rsidRDefault="00FB552C" w:rsidP="00AB25CE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ソースコード：</w:t>
      </w:r>
    </w:p>
    <w:p w14:paraId="1292D512" w14:textId="77777777" w:rsidR="00237F21" w:rsidRPr="00237F21" w:rsidRDefault="00237F21" w:rsidP="00237F21">
      <w:pPr>
        <w:ind w:firstLine="840"/>
        <w:rPr>
          <w:rStyle w:val="BookTitle"/>
          <w:b w:val="0"/>
          <w:bCs w:val="0"/>
          <w:i w:val="0"/>
          <w:iCs w:val="0"/>
        </w:rPr>
      </w:pPr>
      <w:r w:rsidRPr="00237F21">
        <w:rPr>
          <w:rStyle w:val="BookTitle"/>
          <w:b w:val="0"/>
          <w:bCs w:val="0"/>
          <w:i w:val="0"/>
          <w:iCs w:val="0"/>
        </w:rPr>
        <w:t>print(summary(iris))</w:t>
      </w:r>
    </w:p>
    <w:p w14:paraId="470DAA4E" w14:textId="77777777" w:rsidR="00647D25" w:rsidRPr="00647D25" w:rsidRDefault="00647D25" w:rsidP="00647D25">
      <w:pPr>
        <w:ind w:firstLine="840"/>
        <w:rPr>
          <w:rStyle w:val="BookTitle"/>
          <w:b w:val="0"/>
          <w:bCs w:val="0"/>
          <w:i w:val="0"/>
          <w:iCs w:val="0"/>
        </w:rPr>
      </w:pPr>
      <w:proofErr w:type="spellStart"/>
      <w:proofErr w:type="gramStart"/>
      <w:r w:rsidRPr="00647D25">
        <w:rPr>
          <w:rStyle w:val="BookTitle"/>
          <w:b w:val="0"/>
          <w:bCs w:val="0"/>
          <w:i w:val="0"/>
          <w:iCs w:val="0"/>
        </w:rPr>
        <w:t>panel.pearson</w:t>
      </w:r>
      <w:proofErr w:type="spellEnd"/>
      <w:proofErr w:type="gramEnd"/>
      <w:r w:rsidRPr="00647D25">
        <w:rPr>
          <w:rStyle w:val="BookTitle"/>
          <w:b w:val="0"/>
          <w:bCs w:val="0"/>
          <w:i w:val="0"/>
          <w:iCs w:val="0"/>
        </w:rPr>
        <w:t xml:space="preserve"> &lt;- function(x, y, ...) {</w:t>
      </w:r>
    </w:p>
    <w:p w14:paraId="724B5ADC" w14:textId="77777777" w:rsidR="00647D25" w:rsidRPr="00647D25" w:rsidRDefault="00647D25" w:rsidP="00647D25">
      <w:pPr>
        <w:ind w:firstLine="840"/>
        <w:rPr>
          <w:rStyle w:val="BookTitle"/>
          <w:b w:val="0"/>
          <w:bCs w:val="0"/>
          <w:i w:val="0"/>
          <w:iCs w:val="0"/>
        </w:rPr>
      </w:pPr>
      <w:r w:rsidRPr="00647D25">
        <w:rPr>
          <w:rStyle w:val="BookTitle"/>
          <w:b w:val="0"/>
          <w:bCs w:val="0"/>
          <w:i w:val="0"/>
          <w:iCs w:val="0"/>
        </w:rPr>
        <w:t xml:space="preserve">  horizontal &lt;- (par("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usr</w:t>
      </w:r>
      <w:proofErr w:type="spellEnd"/>
      <w:proofErr w:type="gramStart"/>
      <w:r w:rsidRPr="00647D25">
        <w:rPr>
          <w:rStyle w:val="BookTitle"/>
          <w:b w:val="0"/>
          <w:bCs w:val="0"/>
          <w:i w:val="0"/>
          <w:iCs w:val="0"/>
        </w:rPr>
        <w:t>")[</w:t>
      </w:r>
      <w:proofErr w:type="gramEnd"/>
      <w:r w:rsidRPr="00647D25">
        <w:rPr>
          <w:rStyle w:val="BookTitle"/>
          <w:b w:val="0"/>
          <w:bCs w:val="0"/>
          <w:i w:val="0"/>
          <w:iCs w:val="0"/>
        </w:rPr>
        <w:t>1] + par("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usr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")[2]) / 2;</w:t>
      </w:r>
    </w:p>
    <w:p w14:paraId="4FE9A9AD" w14:textId="77777777" w:rsidR="00647D25" w:rsidRPr="00647D25" w:rsidRDefault="00647D25" w:rsidP="00647D25">
      <w:pPr>
        <w:ind w:firstLine="840"/>
        <w:rPr>
          <w:rStyle w:val="BookTitle"/>
          <w:b w:val="0"/>
          <w:bCs w:val="0"/>
          <w:i w:val="0"/>
          <w:iCs w:val="0"/>
        </w:rPr>
      </w:pPr>
      <w:r w:rsidRPr="00647D25">
        <w:rPr>
          <w:rStyle w:val="BookTitle"/>
          <w:b w:val="0"/>
          <w:bCs w:val="0"/>
          <w:i w:val="0"/>
          <w:iCs w:val="0"/>
        </w:rPr>
        <w:t xml:space="preserve">  vertical &lt;- (par("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usr</w:t>
      </w:r>
      <w:proofErr w:type="spellEnd"/>
      <w:proofErr w:type="gramStart"/>
      <w:r w:rsidRPr="00647D25">
        <w:rPr>
          <w:rStyle w:val="BookTitle"/>
          <w:b w:val="0"/>
          <w:bCs w:val="0"/>
          <w:i w:val="0"/>
          <w:iCs w:val="0"/>
        </w:rPr>
        <w:t>")[</w:t>
      </w:r>
      <w:proofErr w:type="gramEnd"/>
      <w:r w:rsidRPr="00647D25">
        <w:rPr>
          <w:rStyle w:val="BookTitle"/>
          <w:b w:val="0"/>
          <w:bCs w:val="0"/>
          <w:i w:val="0"/>
          <w:iCs w:val="0"/>
        </w:rPr>
        <w:t>3] + par("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usr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")[4]) / 2;</w:t>
      </w:r>
    </w:p>
    <w:p w14:paraId="521F2026" w14:textId="77777777" w:rsidR="00647D25" w:rsidRPr="00647D25" w:rsidRDefault="00647D25" w:rsidP="00647D25">
      <w:pPr>
        <w:ind w:firstLine="840"/>
        <w:rPr>
          <w:rStyle w:val="BookTitle"/>
          <w:b w:val="0"/>
          <w:bCs w:val="0"/>
          <w:i w:val="0"/>
          <w:iCs w:val="0"/>
        </w:rPr>
      </w:pPr>
      <w:r w:rsidRPr="00647D25">
        <w:rPr>
          <w:rStyle w:val="BookTitle"/>
          <w:b w:val="0"/>
          <w:bCs w:val="0"/>
          <w:i w:val="0"/>
          <w:iCs w:val="0"/>
        </w:rPr>
        <w:t xml:space="preserve">  </w:t>
      </w:r>
      <w:proofErr w:type="gramStart"/>
      <w:r w:rsidRPr="00647D25">
        <w:rPr>
          <w:rStyle w:val="BookTitle"/>
          <w:b w:val="0"/>
          <w:bCs w:val="0"/>
          <w:i w:val="0"/>
          <w:iCs w:val="0"/>
        </w:rPr>
        <w:t>text(</w:t>
      </w:r>
      <w:proofErr w:type="gramEnd"/>
      <w:r w:rsidRPr="00647D25">
        <w:rPr>
          <w:rStyle w:val="BookTitle"/>
          <w:b w:val="0"/>
          <w:bCs w:val="0"/>
          <w:i w:val="0"/>
          <w:iCs w:val="0"/>
        </w:rPr>
        <w:t>horizontal, vertical, format(abs(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cor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x,y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)), digits=2))</w:t>
      </w:r>
    </w:p>
    <w:p w14:paraId="0F212487" w14:textId="77777777" w:rsidR="00647D25" w:rsidRPr="00647D25" w:rsidRDefault="00647D25" w:rsidP="00647D25">
      <w:pPr>
        <w:ind w:firstLine="840"/>
        <w:rPr>
          <w:rStyle w:val="BookTitle"/>
          <w:b w:val="0"/>
          <w:bCs w:val="0"/>
          <w:i w:val="0"/>
          <w:iCs w:val="0"/>
        </w:rPr>
      </w:pPr>
      <w:r w:rsidRPr="00647D25">
        <w:rPr>
          <w:rStyle w:val="BookTitle"/>
          <w:b w:val="0"/>
          <w:bCs w:val="0"/>
          <w:i w:val="0"/>
          <w:iCs w:val="0"/>
        </w:rPr>
        <w:t>}</w:t>
      </w:r>
    </w:p>
    <w:p w14:paraId="0A85A41A" w14:textId="00212EAC" w:rsidR="00647D25" w:rsidRDefault="00647D25" w:rsidP="00647D25">
      <w:pPr>
        <w:ind w:left="1680"/>
        <w:rPr>
          <w:rStyle w:val="BookTitle"/>
          <w:b w:val="0"/>
          <w:bCs w:val="0"/>
          <w:i w:val="0"/>
          <w:iCs w:val="0"/>
        </w:rPr>
      </w:pPr>
      <w:r w:rsidRPr="00647D25">
        <w:rPr>
          <w:rStyle w:val="BookTitle"/>
          <w:b w:val="0"/>
          <w:bCs w:val="0"/>
          <w:i w:val="0"/>
          <w:iCs w:val="0"/>
        </w:rPr>
        <w:t xml:space="preserve">plot(iris[1:4], main = "Edgar Anderson's Iris Data", 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pch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 xml:space="preserve"> = 21, 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bg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 xml:space="preserve"> =</w:t>
      </w:r>
      <w:r>
        <w:rPr>
          <w:rStyle w:val="BookTitle"/>
          <w:rFonts w:hint="eastAsia"/>
          <w:b w:val="0"/>
          <w:bCs w:val="0"/>
          <w:i w:val="0"/>
          <w:iCs w:val="0"/>
        </w:rPr>
        <w:t xml:space="preserve">　</w:t>
      </w:r>
      <w:r w:rsidRPr="00647D25">
        <w:rPr>
          <w:rStyle w:val="BookTitle"/>
          <w:b w:val="0"/>
          <w:bCs w:val="0"/>
          <w:i w:val="0"/>
          <w:iCs w:val="0"/>
        </w:rPr>
        <w:t>c("red","green3","blue")[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unclass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iris$Species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 xml:space="preserve">)], 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upper.panel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=</w:t>
      </w:r>
      <w:proofErr w:type="spellStart"/>
      <w:r w:rsidRPr="00647D25">
        <w:rPr>
          <w:rStyle w:val="BookTitle"/>
          <w:b w:val="0"/>
          <w:bCs w:val="0"/>
          <w:i w:val="0"/>
          <w:iCs w:val="0"/>
        </w:rPr>
        <w:t>panel.pearson</w:t>
      </w:r>
      <w:proofErr w:type="spellEnd"/>
      <w:r w:rsidRPr="00647D25">
        <w:rPr>
          <w:rStyle w:val="BookTitle"/>
          <w:b w:val="0"/>
          <w:bCs w:val="0"/>
          <w:i w:val="0"/>
          <w:iCs w:val="0"/>
        </w:rPr>
        <w:t>)</w:t>
      </w:r>
    </w:p>
    <w:p w14:paraId="760B01A2" w14:textId="77777777" w:rsidR="002646F2" w:rsidRDefault="002646F2" w:rsidP="00647D25">
      <w:pPr>
        <w:ind w:left="1680"/>
        <w:rPr>
          <w:rStyle w:val="BookTitle"/>
          <w:b w:val="0"/>
          <w:bCs w:val="0"/>
          <w:i w:val="0"/>
          <w:iCs w:val="0"/>
        </w:rPr>
      </w:pPr>
    </w:p>
    <w:p w14:paraId="374AF822" w14:textId="7D21B16F" w:rsidR="00237F21" w:rsidRDefault="00237F21" w:rsidP="00237F2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実行結果：</w:t>
      </w:r>
    </w:p>
    <w:p w14:paraId="01B3738F" w14:textId="77777777" w:rsidR="002E205A" w:rsidRDefault="00237F21" w:rsidP="002E205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BookTitle"/>
          <w:b w:val="0"/>
          <w:bCs w:val="0"/>
          <w:i w:val="0"/>
          <w:iCs w:val="0"/>
        </w:rPr>
        <w:tab/>
      </w:r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Sepal.Length</w:t>
      </w:r>
      <w:proofErr w:type="spellEnd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Sepal.Width</w:t>
      </w:r>
      <w:proofErr w:type="spellEnd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Petal.Length</w:t>
      </w:r>
      <w:proofErr w:type="spellEnd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Petal.Width</w:t>
      </w:r>
      <w:proofErr w:type="spellEnd"/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Species  </w:t>
      </w:r>
    </w:p>
    <w:p w14:paraId="5C64EFEB" w14:textId="5B1763BB" w:rsidR="002E205A" w:rsidRDefault="002E205A" w:rsidP="002E205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Min.   :4.300   Min.   :2.000   Min.   :1.000   Min.   :0.100  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:50  </w:t>
      </w:r>
    </w:p>
    <w:p w14:paraId="2754E257" w14:textId="2B59D893" w:rsidR="002E205A" w:rsidRDefault="002E205A" w:rsidP="002E205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1st Qu.:5.100   1st Qu.:2.800   1st Qu.:1.600   1st Qu.:0.300   versicolor:50  </w:t>
      </w:r>
    </w:p>
    <w:p w14:paraId="7E7BF786" w14:textId="30D63880" w:rsidR="002E205A" w:rsidRDefault="002E205A" w:rsidP="002E205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Median :5.800   Median :3.000   Median :4.350   Median :1.300   virginica :50  </w:t>
      </w:r>
    </w:p>
    <w:p w14:paraId="74D3BA4D" w14:textId="254249B6" w:rsidR="002E205A" w:rsidRDefault="002E205A" w:rsidP="002E205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Mean   :5.843   Mean   :3.057   Mean   :3.758   Mean   :1.199                  </w:t>
      </w:r>
    </w:p>
    <w:p w14:paraId="799F0817" w14:textId="26D7466B" w:rsidR="002E205A" w:rsidRDefault="00022585" w:rsidP="002E205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3rd Qu.:6.400   3rd Qu.:3.300   3rd Qu.:5.100   3rd Qu.:1.800                  </w:t>
      </w:r>
    </w:p>
    <w:p w14:paraId="65065EC0" w14:textId="2BB52E78" w:rsidR="002E205A" w:rsidRDefault="00022585" w:rsidP="002E20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</w:r>
      <w:r w:rsidR="002E205A"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Max.   :7.900   Max.   :4.400   Max.   :6.900   Max.   :2.500                  </w:t>
      </w:r>
    </w:p>
    <w:p w14:paraId="763D00E8" w14:textId="4BF46E50" w:rsidR="005737C3" w:rsidRDefault="0048300F" w:rsidP="005737C3">
      <w:pPr>
        <w:ind w:firstLine="840"/>
        <w:rPr>
          <w:rStyle w:val="BookTitle"/>
          <w:rFonts w:hint="eastAsia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出力したグラフ</w:t>
      </w:r>
      <w:r w:rsidR="004B3F95">
        <w:rPr>
          <w:rStyle w:val="BookTitle"/>
          <w:rFonts w:hint="eastAsia"/>
          <w:b w:val="0"/>
          <w:bCs w:val="0"/>
          <w:i w:val="0"/>
          <w:iCs w:val="0"/>
        </w:rPr>
        <w:t>を</w:t>
      </w:r>
      <w:r w:rsidR="00237F21">
        <w:rPr>
          <w:rStyle w:val="BookTitle"/>
          <w:rFonts w:hint="eastAsia"/>
          <w:b w:val="0"/>
          <w:bCs w:val="0"/>
          <w:i w:val="0"/>
          <w:iCs w:val="0"/>
        </w:rPr>
        <w:t>図16に示す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6644FE8A" w14:textId="1556FEF5" w:rsidR="00237F21" w:rsidRDefault="007D5444" w:rsidP="00CF5AA4">
      <w:pPr>
        <w:jc w:val="center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  <w:noProof/>
        </w:rPr>
        <w:drawing>
          <wp:inline distT="0" distB="0" distL="0" distR="0" wp14:anchorId="5E296F9E" wp14:editId="457FC097">
            <wp:extent cx="4915080" cy="2950560"/>
            <wp:effectExtent l="0" t="0" r="0" b="2540"/>
            <wp:docPr id="46997641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80" cy="29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DBA7" w14:textId="386DCB1B" w:rsidR="00CF5AA4" w:rsidRDefault="00CF5AA4" w:rsidP="00CF5AA4">
      <w:pPr>
        <w:jc w:val="center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図16 データセットirisの要約</w:t>
      </w:r>
    </w:p>
    <w:p w14:paraId="4C2FF2CA" w14:textId="510D53FC" w:rsidR="00962A15" w:rsidRDefault="005C7DFA" w:rsidP="00962A15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説明：</w:t>
      </w:r>
    </w:p>
    <w:p w14:paraId="675E9211" w14:textId="73DEB18A" w:rsidR="005C7DFA" w:rsidRDefault="005C7DFA" w:rsidP="00962A15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 xml:space="preserve">    </w:t>
      </w:r>
      <w:r w:rsidR="00F4643B">
        <w:rPr>
          <w:rStyle w:val="BookTitle"/>
          <w:rFonts w:hint="eastAsia"/>
          <w:b w:val="0"/>
          <w:bCs w:val="0"/>
          <w:i w:val="0"/>
          <w:iCs w:val="0"/>
        </w:rPr>
        <w:t>summary</w:t>
      </w:r>
      <w:r>
        <w:rPr>
          <w:rStyle w:val="BookTitle"/>
          <w:rFonts w:hint="eastAsia"/>
          <w:b w:val="0"/>
          <w:bCs w:val="0"/>
          <w:i w:val="0"/>
          <w:iCs w:val="0"/>
        </w:rPr>
        <w:t>()関数で</w:t>
      </w:r>
      <w:r w:rsidR="00F4643B">
        <w:rPr>
          <w:rStyle w:val="BookTitle"/>
          <w:rFonts w:hint="eastAsia"/>
          <w:b w:val="0"/>
          <w:bCs w:val="0"/>
          <w:i w:val="0"/>
          <w:iCs w:val="0"/>
        </w:rPr>
        <w:t>データの要約をしている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4B5DF4A8" w14:textId="5C14387D" w:rsidR="006A1647" w:rsidRDefault="00F4643B" w:rsidP="006A1647">
      <w:pPr>
        <w:ind w:left="220" w:hangingChars="100" w:hanging="22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 xml:space="preserve">  </w:t>
      </w:r>
      <w:r w:rsidR="00BB2257">
        <w:rPr>
          <w:rStyle w:val="BookTitle"/>
          <w:b w:val="0"/>
          <w:bCs w:val="0"/>
          <w:i w:val="0"/>
          <w:iCs w:val="0"/>
        </w:rPr>
        <w:tab/>
      </w:r>
      <w:r w:rsidR="00BB2257">
        <w:rPr>
          <w:rStyle w:val="BookTitle"/>
          <w:rFonts w:hint="eastAsia"/>
          <w:b w:val="0"/>
          <w:bCs w:val="0"/>
          <w:i w:val="0"/>
          <w:iCs w:val="0"/>
        </w:rPr>
        <w:t xml:space="preserve">    </w:t>
      </w:r>
      <w:r w:rsidR="00AD0773">
        <w:rPr>
          <w:rStyle w:val="BookTitle"/>
          <w:rFonts w:hint="eastAsia"/>
          <w:b w:val="0"/>
          <w:bCs w:val="0"/>
          <w:i w:val="0"/>
          <w:iCs w:val="0"/>
        </w:rPr>
        <w:t>グラフでは</w:t>
      </w:r>
      <w:r w:rsidR="003565E7">
        <w:rPr>
          <w:rStyle w:val="BookTitle"/>
          <w:rFonts w:hint="eastAsia"/>
          <w:b w:val="0"/>
          <w:bCs w:val="0"/>
          <w:i w:val="0"/>
          <w:iCs w:val="0"/>
        </w:rPr>
        <w:t>ウォーリック大学の</w:t>
      </w:r>
      <w:r w:rsidR="009E4E96">
        <w:rPr>
          <w:rStyle w:val="BookTitle"/>
          <w:rFonts w:hint="eastAsia"/>
          <w:b w:val="0"/>
          <w:bCs w:val="0"/>
          <w:i w:val="0"/>
          <w:iCs w:val="0"/>
        </w:rPr>
        <w:t>「Plotting the Iris Data」</w:t>
      </w:r>
      <w:r w:rsidR="003565E7">
        <w:rPr>
          <w:rStyle w:val="BookTitle"/>
          <w:rFonts w:hint="eastAsia"/>
          <w:b w:val="0"/>
          <w:bCs w:val="0"/>
          <w:i w:val="0"/>
          <w:iCs w:val="0"/>
        </w:rPr>
        <w:t>という記事を参考にし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AD0773">
        <w:rPr>
          <w:rStyle w:val="BookTitle"/>
          <w:rFonts w:hint="eastAsia"/>
          <w:b w:val="0"/>
          <w:bCs w:val="0"/>
          <w:i w:val="0"/>
          <w:iCs w:val="0"/>
        </w:rPr>
        <w:t>右上の方に</w:t>
      </w:r>
    </w:p>
    <w:p w14:paraId="7429DDE7" w14:textId="2B0A3234" w:rsidR="00663D8F" w:rsidRDefault="00AD0773" w:rsidP="006A1647">
      <w:pPr>
        <w:ind w:leftChars="100" w:left="210" w:firstLineChars="500" w:firstLine="1100"/>
        <w:rPr>
          <w:rStyle w:val="BookTitle"/>
          <w:rFonts w:hint="eastAsia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相関係数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>
        <w:rPr>
          <w:rStyle w:val="BookTitle"/>
          <w:rFonts w:hint="eastAsia"/>
          <w:b w:val="0"/>
          <w:bCs w:val="0"/>
          <w:i w:val="0"/>
          <w:iCs w:val="0"/>
        </w:rPr>
        <w:t>左下の方に</w:t>
      </w:r>
      <w:r w:rsidR="00952B60">
        <w:rPr>
          <w:rStyle w:val="BookTitle"/>
          <w:rFonts w:hint="eastAsia"/>
          <w:b w:val="0"/>
          <w:bCs w:val="0"/>
          <w:i w:val="0"/>
          <w:iCs w:val="0"/>
        </w:rPr>
        <w:t>散布図を</w:t>
      </w:r>
      <w:r w:rsidR="0048300F">
        <w:rPr>
          <w:rStyle w:val="BookTitle"/>
          <w:rFonts w:hint="eastAsia"/>
          <w:b w:val="0"/>
          <w:bCs w:val="0"/>
          <w:i w:val="0"/>
          <w:iCs w:val="0"/>
        </w:rPr>
        <w:t>表示させている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05549914" w14:textId="564CAA84" w:rsidR="0048300F" w:rsidRPr="00AB25CE" w:rsidRDefault="0048300F" w:rsidP="00962A15">
      <w:pPr>
        <w:rPr>
          <w:rStyle w:val="BookTitle"/>
          <w:rFonts w:hint="eastAsia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 xml:space="preserve">    </w:t>
      </w:r>
    </w:p>
    <w:p w14:paraId="6EBD8FB1" w14:textId="55A166E8" w:rsidR="006D309D" w:rsidRPr="006D309D" w:rsidRDefault="006D309D" w:rsidP="00AB25CE">
      <w:pPr>
        <w:pStyle w:val="ListParagraph"/>
        <w:numPr>
          <w:ilvl w:val="1"/>
          <w:numId w:val="1"/>
        </w:numPr>
        <w:rPr>
          <w:rStyle w:val="BookTitle"/>
          <w:rFonts w:asciiTheme="majorHAnsi" w:eastAsiaTheme="majorHAnsi" w:hAnsiTheme="majorHAnsi"/>
          <w:i w:val="0"/>
          <w:iCs w:val="0"/>
          <w:sz w:val="24"/>
          <w:szCs w:val="24"/>
        </w:rPr>
      </w:pPr>
      <w:r>
        <w:rPr>
          <w:rStyle w:val="BookTitle"/>
          <w:rFonts w:asciiTheme="majorHAnsi" w:eastAsiaTheme="majorHAnsi" w:hAnsiTheme="majorHAnsi" w:hint="eastAsia"/>
          <w:i w:val="0"/>
          <w:iCs w:val="0"/>
          <w:sz w:val="24"/>
          <w:szCs w:val="24"/>
        </w:rPr>
        <w:t>課題4</w:t>
      </w:r>
    </w:p>
    <w:p w14:paraId="4AFD23E7" w14:textId="745B0BA2" w:rsidR="005737C3" w:rsidRPr="00191B2D" w:rsidRDefault="001B3E4D" w:rsidP="00191B2D">
      <w:pPr>
        <w:pStyle w:val="ListParagraph"/>
        <w:ind w:left="840"/>
        <w:rPr>
          <w:rStyle w:val="BookTitle"/>
          <w:rFonts w:hint="eastAsia"/>
          <w:b w:val="0"/>
          <w:bCs w:val="0"/>
          <w:i w:val="0"/>
          <w:iCs w:val="0"/>
        </w:rPr>
      </w:pPr>
      <w:r w:rsidRPr="001559AA">
        <w:rPr>
          <w:rStyle w:val="BookTitle"/>
          <w:rFonts w:hint="eastAsia"/>
          <w:b w:val="0"/>
          <w:bCs w:val="0"/>
          <w:i w:val="0"/>
          <w:iCs w:val="0"/>
        </w:rPr>
        <w:t>demodata.csvの中の</w:t>
      </w:r>
      <w:r w:rsidR="00597A97" w:rsidRPr="001559AA">
        <w:rPr>
          <w:rStyle w:val="BookTitle"/>
          <w:rFonts w:hint="eastAsia"/>
          <w:b w:val="0"/>
          <w:bCs w:val="0"/>
          <w:i w:val="0"/>
          <w:iCs w:val="0"/>
        </w:rPr>
        <w:t>収縮期血圧</w:t>
      </w:r>
      <w:proofErr w:type="spellStart"/>
      <w:r w:rsidR="00597A97" w:rsidRPr="001559AA">
        <w:rPr>
          <w:rStyle w:val="BookTitle"/>
          <w:rFonts w:hint="eastAsia"/>
          <w:b w:val="0"/>
          <w:bCs w:val="0"/>
          <w:i w:val="0"/>
          <w:iCs w:val="0"/>
        </w:rPr>
        <w:t>sbp</w:t>
      </w:r>
      <w:proofErr w:type="spellEnd"/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597A97" w:rsidRPr="001559AA">
        <w:rPr>
          <w:rStyle w:val="BookTitle"/>
          <w:rFonts w:hint="eastAsia"/>
          <w:b w:val="0"/>
          <w:bCs w:val="0"/>
          <w:i w:val="0"/>
          <w:iCs w:val="0"/>
        </w:rPr>
        <w:t>拡張期血圧</w:t>
      </w:r>
      <w:proofErr w:type="spellStart"/>
      <w:r w:rsidR="00597A97" w:rsidRPr="001559AA">
        <w:rPr>
          <w:rStyle w:val="BookTitle"/>
          <w:rFonts w:hint="eastAsia"/>
          <w:b w:val="0"/>
          <w:bCs w:val="0"/>
          <w:i w:val="0"/>
          <w:iCs w:val="0"/>
        </w:rPr>
        <w:t>dbp</w:t>
      </w:r>
      <w:proofErr w:type="spellEnd"/>
      <w:r w:rsidR="00597A97" w:rsidRPr="001559AA">
        <w:rPr>
          <w:rStyle w:val="BookTitle"/>
          <w:rFonts w:hint="eastAsia"/>
          <w:b w:val="0"/>
          <w:bCs w:val="0"/>
          <w:i w:val="0"/>
          <w:iCs w:val="0"/>
        </w:rPr>
        <w:t>を図</w:t>
      </w:r>
      <w:r w:rsidR="009B6CA9">
        <w:rPr>
          <w:rStyle w:val="BookTitle"/>
          <w:rFonts w:hint="eastAsia"/>
          <w:b w:val="0"/>
          <w:bCs w:val="0"/>
          <w:i w:val="0"/>
          <w:iCs w:val="0"/>
        </w:rPr>
        <w:t>17</w:t>
      </w:r>
      <w:r w:rsidR="00597A97" w:rsidRPr="001559AA">
        <w:rPr>
          <w:rStyle w:val="BookTitle"/>
          <w:rFonts w:hint="eastAsia"/>
          <w:b w:val="0"/>
          <w:bCs w:val="0"/>
          <w:i w:val="0"/>
          <w:iCs w:val="0"/>
        </w:rPr>
        <w:t>の</w:t>
      </w:r>
      <w:r w:rsidR="00BD1ADA" w:rsidRPr="001559AA">
        <w:rPr>
          <w:rStyle w:val="BookTitle"/>
          <w:rFonts w:hint="eastAsia"/>
          <w:b w:val="0"/>
          <w:bCs w:val="0"/>
          <w:i w:val="0"/>
          <w:iCs w:val="0"/>
        </w:rPr>
        <w:t>ようにカテゴリー化</w:t>
      </w:r>
      <w:r w:rsidR="00CF3700">
        <w:rPr>
          <w:rStyle w:val="BookTitle"/>
          <w:rFonts w:hint="eastAsia"/>
          <w:b w:val="0"/>
          <w:bCs w:val="0"/>
          <w:i w:val="0"/>
          <w:iCs w:val="0"/>
        </w:rPr>
        <w:t>せよ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  <w:r w:rsidR="00BD1ADA" w:rsidRPr="001559AA">
        <w:rPr>
          <w:rStyle w:val="BookTitle"/>
          <w:rFonts w:hint="eastAsia"/>
          <w:b w:val="0"/>
          <w:bCs w:val="0"/>
          <w:i w:val="0"/>
          <w:iCs w:val="0"/>
        </w:rPr>
        <w:t>その際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BD1ADA" w:rsidRPr="001559AA">
        <w:rPr>
          <w:rStyle w:val="BookTitle"/>
          <w:rFonts w:hint="eastAsia"/>
          <w:b w:val="0"/>
          <w:bCs w:val="0"/>
          <w:i w:val="0"/>
          <w:iCs w:val="0"/>
        </w:rPr>
        <w:t>「正常血圧」=bp1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BD1ADA" w:rsidRPr="001559AA">
        <w:rPr>
          <w:rStyle w:val="BookTitle"/>
          <w:rFonts w:hint="eastAsia"/>
          <w:b w:val="0"/>
          <w:bCs w:val="0"/>
          <w:i w:val="0"/>
          <w:iCs w:val="0"/>
        </w:rPr>
        <w:t>「正常高値血圧</w:t>
      </w:r>
      <w:r w:rsidR="00D67B7E" w:rsidRPr="001559AA">
        <w:rPr>
          <w:rStyle w:val="BookTitle"/>
          <w:rFonts w:hint="eastAsia"/>
          <w:b w:val="0"/>
          <w:bCs w:val="0"/>
          <w:i w:val="0"/>
          <w:iCs w:val="0"/>
        </w:rPr>
        <w:t>」</w:t>
      </w:r>
      <w:r w:rsidR="00BD1ADA" w:rsidRPr="001559AA">
        <w:rPr>
          <w:rStyle w:val="BookTitle"/>
          <w:rFonts w:hint="eastAsia"/>
          <w:b w:val="0"/>
          <w:bCs w:val="0"/>
          <w:i w:val="0"/>
          <w:iCs w:val="0"/>
        </w:rPr>
        <w:t>= bp2</w:t>
      </w:r>
      <w:r w:rsidR="00D67B7E" w:rsidRPr="001559AA">
        <w:rPr>
          <w:rStyle w:val="BookTitle"/>
          <w:rFonts w:hint="eastAsia"/>
          <w:b w:val="0"/>
          <w:bCs w:val="0"/>
          <w:i w:val="0"/>
          <w:iCs w:val="0"/>
        </w:rPr>
        <w:t>, 「高値血圧」=bp3,</w:t>
      </w:r>
      <w:r w:rsidR="002A2589" w:rsidRPr="001559AA">
        <w:rPr>
          <w:rStyle w:val="BookTitle"/>
          <w:rFonts w:hint="eastAsia"/>
          <w:b w:val="0"/>
          <w:bCs w:val="0"/>
          <w:i w:val="0"/>
          <w:iCs w:val="0"/>
        </w:rPr>
        <w:t>「I度高血圧」=bp4,「Ⅱ度高血圧」</w:t>
      </w:r>
      <w:r w:rsidR="001559AA" w:rsidRPr="001559AA">
        <w:rPr>
          <w:rStyle w:val="BookTitle"/>
          <w:rFonts w:hint="eastAsia"/>
          <w:b w:val="0"/>
          <w:bCs w:val="0"/>
          <w:i w:val="0"/>
          <w:iCs w:val="0"/>
        </w:rPr>
        <w:t>=bp5,「Ⅲ度高血圧」=bp6と命名し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1559AA" w:rsidRPr="001559AA">
        <w:rPr>
          <w:rStyle w:val="BookTitle"/>
          <w:rFonts w:hint="eastAsia"/>
          <w:b w:val="0"/>
          <w:bCs w:val="0"/>
          <w:i w:val="0"/>
          <w:iCs w:val="0"/>
        </w:rPr>
        <w:t>それぞれのカテゴリーに入る人を</w:t>
      </w:r>
      <w:r w:rsidR="00D725BD">
        <w:rPr>
          <w:rStyle w:val="BookTitle"/>
          <w:rFonts w:hint="eastAsia"/>
          <w:b w:val="0"/>
          <w:bCs w:val="0"/>
          <w:i w:val="0"/>
          <w:iCs w:val="0"/>
        </w:rPr>
        <w:t>数えよ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14080EFA" w14:textId="75077247" w:rsidR="00A411BF" w:rsidRDefault="00A411BF" w:rsidP="00E52AE2">
      <w:pPr>
        <w:pStyle w:val="ListParagraph"/>
        <w:ind w:left="840"/>
        <w:jc w:val="center"/>
        <w:rPr>
          <w:rStyle w:val="BookTitle"/>
          <w:b w:val="0"/>
          <w:bCs w:val="0"/>
          <w:i w:val="0"/>
          <w:iCs w:val="0"/>
        </w:rPr>
      </w:pPr>
      <w:r w:rsidRPr="00A411BF">
        <w:rPr>
          <w:rStyle w:val="BookTitle"/>
          <w:b w:val="0"/>
          <w:bCs w:val="0"/>
          <w:i w:val="0"/>
          <w:iCs w:val="0"/>
          <w:noProof/>
        </w:rPr>
        <w:drawing>
          <wp:inline distT="0" distB="0" distL="0" distR="0" wp14:anchorId="39B809BA" wp14:editId="6459E8D4">
            <wp:extent cx="4381880" cy="2895851"/>
            <wp:effectExtent l="0" t="0" r="0" b="0"/>
            <wp:docPr id="174272577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5778" name="図 1" descr="グラフ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B7AB" w14:textId="64C974DB" w:rsidR="009B6CA9" w:rsidRDefault="009B6CA9" w:rsidP="00E52AE2">
      <w:pPr>
        <w:pStyle w:val="ListParagraph"/>
        <w:ind w:left="840"/>
        <w:jc w:val="center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 xml:space="preserve">図17 </w:t>
      </w:r>
      <w:r w:rsidR="00E52AE2">
        <w:rPr>
          <w:rStyle w:val="BookTitle"/>
          <w:rFonts w:hint="eastAsia"/>
          <w:b w:val="0"/>
          <w:bCs w:val="0"/>
          <w:i w:val="0"/>
          <w:iCs w:val="0"/>
        </w:rPr>
        <w:t>拡張期血圧と収縮期血圧のカテゴリー</w:t>
      </w:r>
    </w:p>
    <w:p w14:paraId="33F5D4F0" w14:textId="77777777" w:rsidR="0043626E" w:rsidRDefault="0043626E" w:rsidP="00E52AE2">
      <w:pPr>
        <w:pStyle w:val="ListParagraph"/>
        <w:ind w:left="840"/>
        <w:jc w:val="center"/>
        <w:rPr>
          <w:rStyle w:val="BookTitle"/>
          <w:b w:val="0"/>
          <w:bCs w:val="0"/>
          <w:i w:val="0"/>
          <w:iCs w:val="0"/>
        </w:rPr>
      </w:pPr>
    </w:p>
    <w:p w14:paraId="2B8C063A" w14:textId="131C30A6" w:rsidR="00E52AE2" w:rsidRDefault="00E52AE2" w:rsidP="00E52AE2">
      <w:pPr>
        <w:pStyle w:val="ListParagraph"/>
        <w:ind w:left="84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ソースコード：</w:t>
      </w:r>
    </w:p>
    <w:p w14:paraId="38F09424" w14:textId="77777777" w:rsidR="00EB5620" w:rsidRPr="00EB5620" w:rsidRDefault="00EB5620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r w:rsidRPr="00EB5620">
        <w:rPr>
          <w:rStyle w:val="BookTitle"/>
          <w:b w:val="0"/>
          <w:bCs w:val="0"/>
          <w:i w:val="0"/>
          <w:iCs w:val="0"/>
        </w:rPr>
        <w:t>data &lt;- read.csv("demodata.csv")</w:t>
      </w:r>
    </w:p>
    <w:p w14:paraId="007002FF" w14:textId="77777777" w:rsidR="00EB5620" w:rsidRPr="00EB5620" w:rsidRDefault="00EB5620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proofErr w:type="spellStart"/>
      <w:r w:rsidRPr="00EB5620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EB5620">
        <w:rPr>
          <w:rStyle w:val="BookTitle"/>
          <w:b w:val="0"/>
          <w:bCs w:val="0"/>
          <w:i w:val="0"/>
          <w:iCs w:val="0"/>
        </w:rPr>
        <w:t xml:space="preserve"> &lt;- </w:t>
      </w:r>
      <w:proofErr w:type="spellStart"/>
      <w:r w:rsidRPr="00EB5620">
        <w:rPr>
          <w:rStyle w:val="BookTitle"/>
          <w:b w:val="0"/>
          <w:bCs w:val="0"/>
          <w:i w:val="0"/>
          <w:iCs w:val="0"/>
        </w:rPr>
        <w:t>data$dbp</w:t>
      </w:r>
      <w:proofErr w:type="spellEnd"/>
    </w:p>
    <w:p w14:paraId="391A38CA" w14:textId="77777777" w:rsidR="00F8108E" w:rsidRDefault="00F8108E" w:rsidP="00BF3576">
      <w:pPr>
        <w:pStyle w:val="ListParagraph"/>
        <w:ind w:firstLineChars="250" w:firstLine="550"/>
        <w:rPr>
          <w:ins w:id="0" w:author="{6C5A874E-05B1-42DB-8D4E-692A56643054}" w:date="2024-05-10T23:54:00Z" w16du:dateUtc="2024-05-10T14:54:00Z"/>
          <w:rStyle w:val="BookTitle"/>
          <w:b w:val="0"/>
          <w:bCs w:val="0"/>
          <w:i w:val="0"/>
          <w:iCs w:val="0"/>
        </w:rPr>
      </w:pPr>
    </w:p>
    <w:p w14:paraId="642FA2E9" w14:textId="77777777" w:rsidR="00EB5620" w:rsidRPr="00EB5620" w:rsidRDefault="00EB5620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proofErr w:type="spellStart"/>
      <w:r w:rsidRPr="00EB5620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Pr="00EB5620">
        <w:rPr>
          <w:rStyle w:val="BookTitle"/>
          <w:b w:val="0"/>
          <w:bCs w:val="0"/>
          <w:i w:val="0"/>
          <w:iCs w:val="0"/>
        </w:rPr>
        <w:t xml:space="preserve"> &lt;- </w:t>
      </w:r>
      <w:proofErr w:type="spellStart"/>
      <w:r w:rsidRPr="00EB5620">
        <w:rPr>
          <w:rStyle w:val="BookTitle"/>
          <w:b w:val="0"/>
          <w:bCs w:val="0"/>
          <w:i w:val="0"/>
          <w:iCs w:val="0"/>
        </w:rPr>
        <w:t>data$sbp</w:t>
      </w:r>
      <w:proofErr w:type="spellEnd"/>
    </w:p>
    <w:p w14:paraId="1289C048" w14:textId="77777777" w:rsidR="00BF3576" w:rsidRPr="00BF3576" w:rsidRDefault="00BF3576" w:rsidP="00BF3576">
      <w:pPr>
        <w:ind w:firstLineChars="200" w:firstLine="440"/>
        <w:rPr>
          <w:rStyle w:val="BookTitle"/>
          <w:b w:val="0"/>
          <w:bCs w:val="0"/>
          <w:i w:val="0"/>
          <w:iCs w:val="0"/>
        </w:rPr>
      </w:pPr>
      <w:r w:rsidRPr="00BF3576">
        <w:rPr>
          <w:rStyle w:val="BookTitle"/>
          <w:b w:val="0"/>
          <w:bCs w:val="0"/>
          <w:i w:val="0"/>
          <w:iCs w:val="0"/>
        </w:rPr>
        <w:t xml:space="preserve">id &lt;- 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data$id</w:t>
      </w:r>
      <w:proofErr w:type="spellEnd"/>
    </w:p>
    <w:p w14:paraId="49A23DDB" w14:textId="77777777" w:rsidR="00BF3576" w:rsidRPr="00BF3576" w:rsidRDefault="00BF3576" w:rsidP="00BF3576">
      <w:pPr>
        <w:pStyle w:val="ListParagraph"/>
        <w:rPr>
          <w:rStyle w:val="BookTitle"/>
          <w:b w:val="0"/>
          <w:bCs w:val="0"/>
          <w:i w:val="0"/>
          <w:iCs w:val="0"/>
        </w:rPr>
      </w:pPr>
    </w:p>
    <w:p w14:paraId="702BE122" w14:textId="77777777" w:rsidR="00BF3576" w:rsidRPr="00BF3576" w:rsidRDefault="00BF3576" w:rsidP="00BF3576">
      <w:pPr>
        <w:ind w:firstLineChars="200" w:firstLine="440"/>
        <w:rPr>
          <w:rStyle w:val="BookTitle"/>
          <w:b w:val="0"/>
          <w:bCs w:val="0"/>
          <w:i w:val="0"/>
          <w:iCs w:val="0"/>
        </w:rPr>
      </w:pPr>
      <w:r w:rsidRPr="00BF3576">
        <w:rPr>
          <w:rStyle w:val="BookTitle"/>
          <w:b w:val="0"/>
          <w:bCs w:val="0"/>
          <w:i w:val="0"/>
          <w:iCs w:val="0"/>
        </w:rPr>
        <w:t xml:space="preserve">bp1 &lt;- </w:t>
      </w:r>
      <w:proofErr w:type="gramStart"/>
      <w:r w:rsidRPr="00BF3576">
        <w:rPr>
          <w:rStyle w:val="BookTitle"/>
          <w:b w:val="0"/>
          <w:bCs w:val="0"/>
          <w:i w:val="0"/>
          <w:iCs w:val="0"/>
        </w:rPr>
        <w:t>id[</w:t>
      </w:r>
      <w:proofErr w:type="gramEnd"/>
      <w:r w:rsidRPr="00BF3576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80) &amp; 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120)]</w:t>
      </w:r>
    </w:p>
    <w:p w14:paraId="5E68C8BD" w14:textId="77777777" w:rsidR="00BF3576" w:rsidRPr="00BF3576" w:rsidRDefault="00BF3576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r w:rsidRPr="00BF3576">
        <w:rPr>
          <w:rStyle w:val="BookTitle"/>
          <w:b w:val="0"/>
          <w:bCs w:val="0"/>
          <w:i w:val="0"/>
          <w:iCs w:val="0"/>
        </w:rPr>
        <w:t xml:space="preserve">bp2 &lt;- </w:t>
      </w:r>
      <w:proofErr w:type="gramStart"/>
      <w:r w:rsidRPr="00BF3576">
        <w:rPr>
          <w:rStyle w:val="BookTitle"/>
          <w:b w:val="0"/>
          <w:bCs w:val="0"/>
          <w:i w:val="0"/>
          <w:iCs w:val="0"/>
        </w:rPr>
        <w:t>id[</w:t>
      </w:r>
      <w:proofErr w:type="gramEnd"/>
      <w:r w:rsidRPr="00BF3576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80) &amp; 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130)]</w:t>
      </w:r>
    </w:p>
    <w:p w14:paraId="74E9F05F" w14:textId="77777777" w:rsidR="00BF3576" w:rsidRPr="00BF3576" w:rsidRDefault="00BF3576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r w:rsidRPr="00BF3576">
        <w:rPr>
          <w:rStyle w:val="BookTitle"/>
          <w:b w:val="0"/>
          <w:bCs w:val="0"/>
          <w:i w:val="0"/>
          <w:iCs w:val="0"/>
        </w:rPr>
        <w:t xml:space="preserve">bp3 &lt;- </w:t>
      </w:r>
      <w:proofErr w:type="gramStart"/>
      <w:r w:rsidRPr="00BF3576">
        <w:rPr>
          <w:rStyle w:val="BookTitle"/>
          <w:b w:val="0"/>
          <w:bCs w:val="0"/>
          <w:i w:val="0"/>
          <w:iCs w:val="0"/>
        </w:rPr>
        <w:t>id[</w:t>
      </w:r>
      <w:proofErr w:type="gramEnd"/>
      <w:r w:rsidRPr="00BF3576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90) &amp; 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140)]</w:t>
      </w:r>
    </w:p>
    <w:p w14:paraId="4DB75410" w14:textId="77777777" w:rsidR="00BF3576" w:rsidRPr="00BF3576" w:rsidRDefault="00BF3576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r w:rsidRPr="00BF3576">
        <w:rPr>
          <w:rStyle w:val="BookTitle"/>
          <w:b w:val="0"/>
          <w:bCs w:val="0"/>
          <w:i w:val="0"/>
          <w:iCs w:val="0"/>
        </w:rPr>
        <w:t xml:space="preserve">bp4 &lt;- </w:t>
      </w:r>
      <w:proofErr w:type="gramStart"/>
      <w:r w:rsidRPr="00BF3576">
        <w:rPr>
          <w:rStyle w:val="BookTitle"/>
          <w:b w:val="0"/>
          <w:bCs w:val="0"/>
          <w:i w:val="0"/>
          <w:iCs w:val="0"/>
        </w:rPr>
        <w:t>id[</w:t>
      </w:r>
      <w:proofErr w:type="gramEnd"/>
      <w:r w:rsidRPr="00BF3576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100) &amp; 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160)]</w:t>
      </w:r>
    </w:p>
    <w:p w14:paraId="0D20C4DB" w14:textId="77777777" w:rsidR="00BF3576" w:rsidRPr="00BF3576" w:rsidRDefault="00BF3576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r w:rsidRPr="00BF3576">
        <w:rPr>
          <w:rStyle w:val="BookTitle"/>
          <w:b w:val="0"/>
          <w:bCs w:val="0"/>
          <w:i w:val="0"/>
          <w:iCs w:val="0"/>
        </w:rPr>
        <w:t xml:space="preserve">bp5 &lt;- </w:t>
      </w:r>
      <w:proofErr w:type="gramStart"/>
      <w:r w:rsidRPr="00BF3576">
        <w:rPr>
          <w:rStyle w:val="BookTitle"/>
          <w:b w:val="0"/>
          <w:bCs w:val="0"/>
          <w:i w:val="0"/>
          <w:iCs w:val="0"/>
        </w:rPr>
        <w:t>id[</w:t>
      </w:r>
      <w:proofErr w:type="gramEnd"/>
      <w:r w:rsidRPr="00BF3576">
        <w:rPr>
          <w:rStyle w:val="BookTitle"/>
          <w:b w:val="0"/>
          <w:bCs w:val="0"/>
          <w:i w:val="0"/>
          <w:iCs w:val="0"/>
        </w:rPr>
        <w:t>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110) &amp; (</w:t>
      </w:r>
      <w:proofErr w:type="spellStart"/>
      <w:r w:rsidRPr="00BF3576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Pr="00BF3576">
        <w:rPr>
          <w:rStyle w:val="BookTitle"/>
          <w:b w:val="0"/>
          <w:bCs w:val="0"/>
          <w:i w:val="0"/>
          <w:iCs w:val="0"/>
        </w:rPr>
        <w:t xml:space="preserve"> &lt; 180)]</w:t>
      </w:r>
    </w:p>
    <w:p w14:paraId="47872317" w14:textId="3D2CAD45" w:rsidR="00EB5620" w:rsidRPr="00EB5620" w:rsidRDefault="00EB5620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  <w:r w:rsidRPr="00EB5620">
        <w:rPr>
          <w:rStyle w:val="BookTitle"/>
          <w:b w:val="0"/>
          <w:bCs w:val="0"/>
          <w:i w:val="0"/>
          <w:iCs w:val="0"/>
        </w:rPr>
        <w:t xml:space="preserve">bp6 &lt;- </w:t>
      </w:r>
      <w:proofErr w:type="gramStart"/>
      <w:r w:rsidR="00BF3576" w:rsidRPr="00BF3576">
        <w:rPr>
          <w:rStyle w:val="BookTitle"/>
          <w:b w:val="0"/>
          <w:bCs w:val="0"/>
          <w:i w:val="0"/>
          <w:iCs w:val="0"/>
        </w:rPr>
        <w:t>id</w:t>
      </w:r>
      <w:r w:rsidRPr="00EB5620">
        <w:rPr>
          <w:rStyle w:val="BookTitle"/>
          <w:b w:val="0"/>
          <w:bCs w:val="0"/>
          <w:i w:val="0"/>
          <w:iCs w:val="0"/>
        </w:rPr>
        <w:t>[</w:t>
      </w:r>
      <w:proofErr w:type="gramEnd"/>
      <w:r w:rsidRPr="00EB5620">
        <w:rPr>
          <w:rStyle w:val="BookTitle"/>
          <w:b w:val="0"/>
          <w:bCs w:val="0"/>
          <w:i w:val="0"/>
          <w:iCs w:val="0"/>
        </w:rPr>
        <w:t xml:space="preserve">(110 &lt;= </w:t>
      </w:r>
      <w:proofErr w:type="spellStart"/>
      <w:r w:rsidRPr="00EB5620">
        <w:rPr>
          <w:rStyle w:val="BookTitle"/>
          <w:b w:val="0"/>
          <w:bCs w:val="0"/>
          <w:i w:val="0"/>
          <w:iCs w:val="0"/>
        </w:rPr>
        <w:t>dbp</w:t>
      </w:r>
      <w:proofErr w:type="spellEnd"/>
      <w:r w:rsidRPr="00EB5620">
        <w:rPr>
          <w:rStyle w:val="BookTitle"/>
          <w:b w:val="0"/>
          <w:bCs w:val="0"/>
          <w:i w:val="0"/>
          <w:iCs w:val="0"/>
        </w:rPr>
        <w:t xml:space="preserve">) | (180 &lt;= </w:t>
      </w:r>
      <w:proofErr w:type="spellStart"/>
      <w:r w:rsidRPr="00EB5620">
        <w:rPr>
          <w:rStyle w:val="BookTitle"/>
          <w:b w:val="0"/>
          <w:bCs w:val="0"/>
          <w:i w:val="0"/>
          <w:iCs w:val="0"/>
        </w:rPr>
        <w:t>sbp</w:t>
      </w:r>
      <w:proofErr w:type="spellEnd"/>
      <w:r w:rsidR="00BF3576" w:rsidRPr="00BF3576">
        <w:rPr>
          <w:rStyle w:val="BookTitle"/>
          <w:b w:val="0"/>
          <w:bCs w:val="0"/>
          <w:i w:val="0"/>
          <w:iCs w:val="0"/>
        </w:rPr>
        <w:t>)]</w:t>
      </w:r>
    </w:p>
    <w:p w14:paraId="22E41A87" w14:textId="77777777" w:rsidR="00BF3576" w:rsidRPr="00EB5620" w:rsidRDefault="00BF3576" w:rsidP="00BF3576">
      <w:pPr>
        <w:pStyle w:val="ListParagraph"/>
        <w:ind w:firstLineChars="250" w:firstLine="550"/>
        <w:rPr>
          <w:rStyle w:val="BookTitle"/>
          <w:b w:val="0"/>
          <w:bCs w:val="0"/>
          <w:i w:val="0"/>
          <w:iCs w:val="0"/>
        </w:rPr>
      </w:pPr>
    </w:p>
    <w:p w14:paraId="042B2176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 xml:space="preserve">bp5 &lt;- </w:t>
      </w:r>
      <w:proofErr w:type="spellStart"/>
      <w:proofErr w:type="gramStart"/>
      <w:r w:rsidRPr="006F31B9">
        <w:rPr>
          <w:rStyle w:val="BookTitle"/>
          <w:b w:val="0"/>
          <w:bCs w:val="0"/>
          <w:i w:val="0"/>
          <w:iCs w:val="0"/>
        </w:rPr>
        <w:t>setdiff</w:t>
      </w:r>
      <w:proofErr w:type="spellEnd"/>
      <w:r w:rsidRPr="006F31B9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6F31B9">
        <w:rPr>
          <w:rStyle w:val="BookTitle"/>
          <w:b w:val="0"/>
          <w:bCs w:val="0"/>
          <w:i w:val="0"/>
          <w:iCs w:val="0"/>
        </w:rPr>
        <w:t>bp5, bp4)</w:t>
      </w:r>
    </w:p>
    <w:p w14:paraId="05AF5BE6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 xml:space="preserve">bp4 &lt;- </w:t>
      </w:r>
      <w:proofErr w:type="spellStart"/>
      <w:proofErr w:type="gramStart"/>
      <w:r w:rsidRPr="006F31B9">
        <w:rPr>
          <w:rStyle w:val="BookTitle"/>
          <w:b w:val="0"/>
          <w:bCs w:val="0"/>
          <w:i w:val="0"/>
          <w:iCs w:val="0"/>
        </w:rPr>
        <w:t>setdiff</w:t>
      </w:r>
      <w:proofErr w:type="spellEnd"/>
      <w:r w:rsidRPr="006F31B9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6F31B9">
        <w:rPr>
          <w:rStyle w:val="BookTitle"/>
          <w:b w:val="0"/>
          <w:bCs w:val="0"/>
          <w:i w:val="0"/>
          <w:iCs w:val="0"/>
        </w:rPr>
        <w:t>bp4, bp3)</w:t>
      </w:r>
    </w:p>
    <w:p w14:paraId="33654A97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 xml:space="preserve">bp3 &lt;- </w:t>
      </w:r>
      <w:proofErr w:type="spellStart"/>
      <w:proofErr w:type="gramStart"/>
      <w:r w:rsidRPr="006F31B9">
        <w:rPr>
          <w:rStyle w:val="BookTitle"/>
          <w:b w:val="0"/>
          <w:bCs w:val="0"/>
          <w:i w:val="0"/>
          <w:iCs w:val="0"/>
        </w:rPr>
        <w:t>setdiff</w:t>
      </w:r>
      <w:proofErr w:type="spellEnd"/>
      <w:r w:rsidRPr="006F31B9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6F31B9">
        <w:rPr>
          <w:rStyle w:val="BookTitle"/>
          <w:b w:val="0"/>
          <w:bCs w:val="0"/>
          <w:i w:val="0"/>
          <w:iCs w:val="0"/>
        </w:rPr>
        <w:t>bp3, bp2)</w:t>
      </w:r>
    </w:p>
    <w:p w14:paraId="4FEB59FF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 xml:space="preserve">bp2 &lt;- </w:t>
      </w:r>
      <w:proofErr w:type="spellStart"/>
      <w:proofErr w:type="gramStart"/>
      <w:r w:rsidRPr="006F31B9">
        <w:rPr>
          <w:rStyle w:val="BookTitle"/>
          <w:b w:val="0"/>
          <w:bCs w:val="0"/>
          <w:i w:val="0"/>
          <w:iCs w:val="0"/>
        </w:rPr>
        <w:t>setdiff</w:t>
      </w:r>
      <w:proofErr w:type="spellEnd"/>
      <w:r w:rsidRPr="006F31B9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6F31B9">
        <w:rPr>
          <w:rStyle w:val="BookTitle"/>
          <w:b w:val="0"/>
          <w:bCs w:val="0"/>
          <w:i w:val="0"/>
          <w:iCs w:val="0"/>
        </w:rPr>
        <w:t>bp2, bp1)</w:t>
      </w:r>
    </w:p>
    <w:p w14:paraId="12E86EFF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</w:p>
    <w:p w14:paraId="0E2BD3C8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>print(length(bp1))</w:t>
      </w:r>
    </w:p>
    <w:p w14:paraId="426850BC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>print(length(bp2))</w:t>
      </w:r>
    </w:p>
    <w:p w14:paraId="36EE152A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>print(length(bp3))</w:t>
      </w:r>
    </w:p>
    <w:p w14:paraId="66AEB011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>print(length(bp4))</w:t>
      </w:r>
    </w:p>
    <w:p w14:paraId="56A564C6" w14:textId="77777777" w:rsidR="006F31B9" w:rsidRPr="006F31B9" w:rsidRDefault="006F31B9" w:rsidP="006F31B9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6F31B9">
        <w:rPr>
          <w:rStyle w:val="BookTitle"/>
          <w:b w:val="0"/>
          <w:bCs w:val="0"/>
          <w:i w:val="0"/>
          <w:iCs w:val="0"/>
        </w:rPr>
        <w:t>print(length(bp5))</w:t>
      </w:r>
    </w:p>
    <w:p w14:paraId="72618C94" w14:textId="2217EFA6" w:rsidR="00C661C0" w:rsidRDefault="00EB5620" w:rsidP="005E49EE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  <w:r w:rsidRPr="00EB5620">
        <w:rPr>
          <w:rStyle w:val="BookTitle"/>
          <w:b w:val="0"/>
          <w:bCs w:val="0"/>
          <w:i w:val="0"/>
          <w:iCs w:val="0"/>
        </w:rPr>
        <w:t>print(</w:t>
      </w:r>
      <w:r w:rsidR="006F31B9" w:rsidRPr="006F31B9">
        <w:rPr>
          <w:rStyle w:val="BookTitle"/>
          <w:b w:val="0"/>
          <w:bCs w:val="0"/>
          <w:i w:val="0"/>
          <w:iCs w:val="0"/>
        </w:rPr>
        <w:t>length(</w:t>
      </w:r>
      <w:r w:rsidRPr="00EB5620">
        <w:rPr>
          <w:rStyle w:val="BookTitle"/>
          <w:b w:val="0"/>
          <w:bCs w:val="0"/>
          <w:i w:val="0"/>
          <w:iCs w:val="0"/>
        </w:rPr>
        <w:t>bp6</w:t>
      </w:r>
      <w:r w:rsidR="006F31B9" w:rsidRPr="006F31B9">
        <w:rPr>
          <w:rStyle w:val="BookTitle"/>
          <w:b w:val="0"/>
          <w:bCs w:val="0"/>
          <w:i w:val="0"/>
          <w:iCs w:val="0"/>
        </w:rPr>
        <w:t>))</w:t>
      </w:r>
    </w:p>
    <w:p w14:paraId="09544F26" w14:textId="77777777" w:rsidR="002646F2" w:rsidRPr="00EB5620" w:rsidRDefault="002646F2" w:rsidP="005E49EE">
      <w:pPr>
        <w:pStyle w:val="ListParagraph"/>
        <w:ind w:left="1160" w:firstLine="120"/>
        <w:rPr>
          <w:rStyle w:val="BookTitle"/>
          <w:b w:val="0"/>
          <w:bCs w:val="0"/>
          <w:i w:val="0"/>
          <w:iCs w:val="0"/>
        </w:rPr>
      </w:pPr>
    </w:p>
    <w:p w14:paraId="1395E064" w14:textId="77777777" w:rsidR="00C67EE9" w:rsidRPr="00C67EE9" w:rsidRDefault="00C67EE9" w:rsidP="00C67EE9">
      <w:pPr>
        <w:rPr>
          <w:rStyle w:val="BookTitle"/>
          <w:b w:val="0"/>
          <w:bCs w:val="0"/>
          <w:i w:val="0"/>
          <w:iCs w:val="0"/>
        </w:rPr>
      </w:pPr>
      <w:r w:rsidRPr="00C67EE9">
        <w:rPr>
          <w:rStyle w:val="BookTitle"/>
          <w:rFonts w:hint="eastAsia"/>
          <w:b w:val="0"/>
          <w:bCs w:val="0"/>
          <w:i w:val="0"/>
          <w:iCs w:val="0"/>
        </w:rPr>
        <w:t>実行結果：</w:t>
      </w:r>
    </w:p>
    <w:p w14:paraId="14BD72F7" w14:textId="77777777" w:rsidR="00F1155D" w:rsidRDefault="00F1155D" w:rsidP="00C661C0">
      <w:pPr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1180</w:t>
      </w:r>
    </w:p>
    <w:p w14:paraId="745B5D37" w14:textId="77777777" w:rsidR="00F1155D" w:rsidRDefault="00F1155D" w:rsidP="00F1155D">
      <w:pPr>
        <w:ind w:firstLineChars="200"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198</w:t>
      </w:r>
    </w:p>
    <w:p w14:paraId="15C8A2DD" w14:textId="77777777" w:rsidR="00F1155D" w:rsidRDefault="00F1155D" w:rsidP="00F1155D">
      <w:pPr>
        <w:ind w:firstLineChars="200"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201</w:t>
      </w:r>
    </w:p>
    <w:p w14:paraId="4CACD654" w14:textId="77777777" w:rsidR="00F1155D" w:rsidRDefault="00F1155D" w:rsidP="00F1155D">
      <w:pPr>
        <w:ind w:firstLineChars="200"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48</w:t>
      </w:r>
    </w:p>
    <w:p w14:paraId="325A5214" w14:textId="77777777" w:rsidR="00F1155D" w:rsidRDefault="00F1155D" w:rsidP="00F1155D">
      <w:pPr>
        <w:ind w:firstLineChars="200"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10</w:t>
      </w:r>
    </w:p>
    <w:p w14:paraId="5C5AA446" w14:textId="51521BA4" w:rsidR="00F1155D" w:rsidRPr="0051075C" w:rsidRDefault="00F1155D" w:rsidP="00F1155D">
      <w:pPr>
        <w:ind w:firstLineChars="200" w:firstLine="400"/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3</w:t>
      </w:r>
    </w:p>
    <w:p w14:paraId="5F70B1CD" w14:textId="1C5D0A4B" w:rsidR="00A411BF" w:rsidRDefault="00A411BF" w:rsidP="002A2589">
      <w:pPr>
        <w:pStyle w:val="ListParagraph"/>
        <w:ind w:left="840"/>
        <w:rPr>
          <w:rStyle w:val="BookTitle"/>
          <w:b w:val="0"/>
          <w:bCs w:val="0"/>
          <w:i w:val="0"/>
          <w:iCs w:val="0"/>
        </w:rPr>
      </w:pPr>
    </w:p>
    <w:p w14:paraId="1E43732C" w14:textId="7A45EAF3" w:rsidR="0014698C" w:rsidRDefault="0014698C" w:rsidP="002A2589">
      <w:pPr>
        <w:pStyle w:val="ListParagraph"/>
        <w:ind w:left="84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説明：</w:t>
      </w:r>
    </w:p>
    <w:p w14:paraId="6461DEA6" w14:textId="3A2BA5CF" w:rsidR="00252D48" w:rsidRDefault="0014698C" w:rsidP="002A2589">
      <w:pPr>
        <w:pStyle w:val="ListParagraph"/>
        <w:ind w:left="84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 xml:space="preserve">    </w:t>
      </w:r>
      <w:r w:rsidR="00EC2E0F">
        <w:rPr>
          <w:rStyle w:val="BookTitle"/>
          <w:rFonts w:hint="eastAsia"/>
          <w:b w:val="0"/>
          <w:bCs w:val="0"/>
          <w:i w:val="0"/>
          <w:iCs w:val="0"/>
        </w:rPr>
        <w:t>idをもとに</w:t>
      </w:r>
      <w:r w:rsidR="00672EB6">
        <w:rPr>
          <w:rStyle w:val="BookTitle"/>
          <w:rFonts w:hint="eastAsia"/>
          <w:b w:val="0"/>
          <w:bCs w:val="0"/>
          <w:i w:val="0"/>
          <w:iCs w:val="0"/>
        </w:rPr>
        <w:t>カテゴリー化させた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491D4A22" w14:textId="1C15DBD1" w:rsidR="009861DB" w:rsidRDefault="00672EB6" w:rsidP="009861DB">
      <w:pPr>
        <w:pStyle w:val="ListParagraph"/>
        <w:ind w:left="840" w:firstLineChars="200" w:firstLine="440"/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rFonts w:hint="eastAsia"/>
          <w:b w:val="0"/>
          <w:bCs w:val="0"/>
          <w:i w:val="0"/>
          <w:iCs w:val="0"/>
        </w:rPr>
        <w:t>setdiff</w:t>
      </w:r>
      <w:proofErr w:type="spellEnd"/>
      <w:r>
        <w:rPr>
          <w:rStyle w:val="BookTitle"/>
          <w:rFonts w:hint="eastAsia"/>
          <w:b w:val="0"/>
          <w:bCs w:val="0"/>
          <w:i w:val="0"/>
          <w:iCs w:val="0"/>
        </w:rPr>
        <w:t>()関数は</w:t>
      </w:r>
      <w:proofErr w:type="spellStart"/>
      <w:r w:rsidR="00E66366">
        <w:rPr>
          <w:rStyle w:val="BookTitle"/>
          <w:rFonts w:hint="eastAsia"/>
          <w:b w:val="0"/>
          <w:bCs w:val="0"/>
          <w:i w:val="0"/>
          <w:iCs w:val="0"/>
        </w:rPr>
        <w:t>setdiff</w:t>
      </w:r>
      <w:proofErr w:type="spellEnd"/>
      <w:r w:rsidR="00E66366">
        <w:rPr>
          <w:rStyle w:val="BookTitle"/>
          <w:rFonts w:hint="eastAsia"/>
          <w:b w:val="0"/>
          <w:bCs w:val="0"/>
          <w:i w:val="0"/>
          <w:iCs w:val="0"/>
        </w:rPr>
        <w:t>(a, b)</w:t>
      </w:r>
      <w:r w:rsidR="002E6CAB">
        <w:rPr>
          <w:rStyle w:val="BookTitle"/>
          <w:rFonts w:hint="eastAsia"/>
          <w:b w:val="0"/>
          <w:bCs w:val="0"/>
          <w:i w:val="0"/>
          <w:iCs w:val="0"/>
        </w:rPr>
        <w:t>のような使い方</w:t>
      </w:r>
      <w:r w:rsidR="009861DB">
        <w:rPr>
          <w:rStyle w:val="BookTitle"/>
          <w:rFonts w:hint="eastAsia"/>
          <w:b w:val="0"/>
          <w:bCs w:val="0"/>
          <w:i w:val="0"/>
          <w:iCs w:val="0"/>
        </w:rPr>
        <w:t>をし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9861DB">
        <w:rPr>
          <w:rStyle w:val="BookTitle"/>
          <w:rFonts w:hint="eastAsia"/>
          <w:b w:val="0"/>
          <w:bCs w:val="0"/>
          <w:i w:val="0"/>
          <w:iCs w:val="0"/>
        </w:rPr>
        <w:t>これは</w:t>
      </w:r>
      <w:r w:rsidR="002E6CAB" w:rsidRPr="009861DB">
        <w:rPr>
          <w:rStyle w:val="BookTitle"/>
          <w:rFonts w:hint="eastAsia"/>
          <w:b w:val="0"/>
          <w:bCs w:val="0"/>
          <w:i w:val="0"/>
          <w:iCs w:val="0"/>
        </w:rPr>
        <w:t>aの</w:t>
      </w:r>
      <w:r w:rsidR="004168A7" w:rsidRPr="009861DB">
        <w:rPr>
          <w:rStyle w:val="BookTitle"/>
          <w:rFonts w:hint="eastAsia"/>
          <w:b w:val="0"/>
          <w:bCs w:val="0"/>
          <w:i w:val="0"/>
          <w:iCs w:val="0"/>
        </w:rPr>
        <w:t>要素から</w:t>
      </w:r>
      <w:proofErr w:type="gramStart"/>
      <w:r w:rsidR="004168A7" w:rsidRPr="009861DB">
        <w:rPr>
          <w:rStyle w:val="BookTitle"/>
          <w:rFonts w:hint="eastAsia"/>
          <w:b w:val="0"/>
          <w:bCs w:val="0"/>
          <w:i w:val="0"/>
          <w:iCs w:val="0"/>
        </w:rPr>
        <w:t>b</w:t>
      </w:r>
      <w:proofErr w:type="gramEnd"/>
      <w:r w:rsidR="004168A7" w:rsidRPr="009861DB">
        <w:rPr>
          <w:rStyle w:val="BookTitle"/>
          <w:rFonts w:hint="eastAsia"/>
          <w:b w:val="0"/>
          <w:bCs w:val="0"/>
          <w:i w:val="0"/>
          <w:iCs w:val="0"/>
        </w:rPr>
        <w:t>の要素を取り除くと</w:t>
      </w:r>
    </w:p>
    <w:p w14:paraId="7B85604A" w14:textId="7E81120A" w:rsidR="002E6CAB" w:rsidRPr="009861DB" w:rsidRDefault="004168A7" w:rsidP="009861DB">
      <w:pPr>
        <w:pStyle w:val="ListParagraph"/>
        <w:ind w:left="840" w:firstLineChars="200" w:firstLine="440"/>
        <w:rPr>
          <w:rStyle w:val="BookTitle"/>
          <w:b w:val="0"/>
          <w:bCs w:val="0"/>
          <w:i w:val="0"/>
          <w:iCs w:val="0"/>
        </w:rPr>
      </w:pPr>
      <w:r w:rsidRPr="009861DB">
        <w:rPr>
          <w:rStyle w:val="BookTitle"/>
          <w:rFonts w:hint="eastAsia"/>
          <w:b w:val="0"/>
          <w:bCs w:val="0"/>
          <w:i w:val="0"/>
          <w:iCs w:val="0"/>
        </w:rPr>
        <w:t>いうものである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07FD4C9D" w14:textId="1995CF3D" w:rsidR="00D73BB6" w:rsidRDefault="00D73BB6" w:rsidP="00D73BB6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 xml:space="preserve">    </w:t>
      </w:r>
      <w:r w:rsidR="0049459A">
        <w:rPr>
          <w:rStyle w:val="BookTitle"/>
          <w:rFonts w:hint="eastAsia"/>
          <w:b w:val="0"/>
          <w:bCs w:val="0"/>
          <w:i w:val="0"/>
          <w:iCs w:val="0"/>
        </w:rPr>
        <w:t>この関数を使い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,</w:t>
      </w:r>
      <w:r w:rsidR="00F7461D">
        <w:rPr>
          <w:rStyle w:val="BookTitle"/>
          <w:rFonts w:hint="eastAsia"/>
          <w:b w:val="0"/>
          <w:bCs w:val="0"/>
          <w:i w:val="0"/>
          <w:iCs w:val="0"/>
        </w:rPr>
        <w:t>重複する</w:t>
      </w:r>
      <w:r w:rsidR="00252D48">
        <w:rPr>
          <w:rStyle w:val="BookTitle"/>
          <w:rFonts w:hint="eastAsia"/>
          <w:b w:val="0"/>
          <w:bCs w:val="0"/>
          <w:i w:val="0"/>
          <w:iCs w:val="0"/>
        </w:rPr>
        <w:t>idを取り除いている</w:t>
      </w:r>
      <w:r w:rsidR="00DB4F9F">
        <w:rPr>
          <w:rStyle w:val="BookTitle"/>
          <w:rFonts w:hint="eastAsia"/>
          <w:b w:val="0"/>
          <w:bCs w:val="0"/>
          <w:i w:val="0"/>
          <w:iCs w:val="0"/>
        </w:rPr>
        <w:t>.</w:t>
      </w:r>
    </w:p>
    <w:p w14:paraId="30B35806" w14:textId="77777777" w:rsidR="002646F2" w:rsidRPr="00D73BB6" w:rsidRDefault="002646F2" w:rsidP="00D73BB6">
      <w:pPr>
        <w:rPr>
          <w:rStyle w:val="BookTitle"/>
          <w:rFonts w:hint="eastAsia"/>
          <w:b w:val="0"/>
          <w:bCs w:val="0"/>
          <w:i w:val="0"/>
          <w:iCs w:val="0"/>
        </w:rPr>
      </w:pPr>
    </w:p>
    <w:p w14:paraId="0C01545A" w14:textId="20ECF900" w:rsidR="00805C07" w:rsidRDefault="00761547" w:rsidP="00AB25CE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r w:rsidRPr="0016577D">
        <w:rPr>
          <w:rStyle w:val="BookTitle"/>
          <w:rFonts w:hint="eastAsia"/>
          <w:b/>
          <w:bCs w:val="0"/>
          <w:i w:val="0"/>
          <w:iCs w:val="0"/>
          <w:spacing w:val="0"/>
        </w:rPr>
        <w:t>感想</w:t>
      </w:r>
    </w:p>
    <w:p w14:paraId="23AA7381" w14:textId="3EAB278D" w:rsidR="00CD6DF3" w:rsidRDefault="00CD6DF3" w:rsidP="00CD6DF3">
      <w:r>
        <w:rPr>
          <w:rFonts w:hint="eastAsia"/>
        </w:rPr>
        <w:t>今までPythonでグラフの作成をしていたが</w:t>
      </w:r>
      <w:r w:rsidR="00DB4F9F">
        <w:rPr>
          <w:rFonts w:hint="eastAsia"/>
        </w:rPr>
        <w:t>,</w:t>
      </w:r>
      <w:r>
        <w:rPr>
          <w:rFonts w:hint="eastAsia"/>
        </w:rPr>
        <w:t>Rを使った方がより簡単にグラフを作成することができるため</w:t>
      </w:r>
      <w:r w:rsidR="00DB4F9F">
        <w:rPr>
          <w:rFonts w:hint="eastAsia"/>
        </w:rPr>
        <w:t>,</w:t>
      </w:r>
      <w:r w:rsidR="00BB5558">
        <w:rPr>
          <w:rFonts w:hint="eastAsia"/>
        </w:rPr>
        <w:t>驚いた</w:t>
      </w:r>
      <w:r w:rsidR="00DB4F9F">
        <w:rPr>
          <w:rFonts w:hint="eastAsia"/>
        </w:rPr>
        <w:t>.</w:t>
      </w:r>
    </w:p>
    <w:p w14:paraId="68E482F4" w14:textId="0A4D271E" w:rsidR="00761547" w:rsidRDefault="00FD4CC7" w:rsidP="00F57506">
      <w:r>
        <w:rPr>
          <w:rFonts w:hint="eastAsia"/>
        </w:rPr>
        <w:t>データ処理に必要な</w:t>
      </w:r>
      <w:r w:rsidR="00FE3704">
        <w:rPr>
          <w:rFonts w:hint="eastAsia"/>
        </w:rPr>
        <w:t>関数がデフォルトで豊富に入っており</w:t>
      </w:r>
      <w:r w:rsidR="00DB4F9F">
        <w:rPr>
          <w:rFonts w:hint="eastAsia"/>
        </w:rPr>
        <w:t>,</w:t>
      </w:r>
      <w:r w:rsidR="00F57506">
        <w:rPr>
          <w:rFonts w:hint="eastAsia"/>
        </w:rPr>
        <w:t>やはり</w:t>
      </w:r>
      <w:r w:rsidR="00840F9B">
        <w:rPr>
          <w:rFonts w:hint="eastAsia"/>
        </w:rPr>
        <w:t>Rは</w:t>
      </w:r>
      <w:r w:rsidR="00F57506">
        <w:rPr>
          <w:rFonts w:hint="eastAsia"/>
        </w:rPr>
        <w:t>データ処理に適した言語なのだと改めて感じた</w:t>
      </w:r>
      <w:r w:rsidR="00DB4F9F">
        <w:rPr>
          <w:rFonts w:hint="eastAsia"/>
        </w:rPr>
        <w:t>.</w:t>
      </w:r>
    </w:p>
    <w:p w14:paraId="1699DB95" w14:textId="77777777" w:rsidR="000A50F9" w:rsidRDefault="000A50F9" w:rsidP="00F57506"/>
    <w:p w14:paraId="6768C731" w14:textId="62CA5C88" w:rsidR="000A50F9" w:rsidRDefault="000A50F9" w:rsidP="000A50F9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r>
        <w:rPr>
          <w:rStyle w:val="BookTitle"/>
          <w:rFonts w:hint="eastAsia"/>
          <w:b/>
          <w:bCs w:val="0"/>
          <w:i w:val="0"/>
          <w:iCs w:val="0"/>
          <w:spacing w:val="0"/>
        </w:rPr>
        <w:t>参考文献</w:t>
      </w:r>
    </w:p>
    <w:p w14:paraId="24B3EF7B" w14:textId="5169EC2F" w:rsidR="002C13C3" w:rsidRPr="002C13C3" w:rsidRDefault="006A1D78" w:rsidP="002C13C3">
      <w:pPr>
        <w:rPr>
          <w:rFonts w:hint="eastAsia"/>
        </w:rPr>
      </w:pPr>
      <w:r>
        <w:rPr>
          <w:rFonts w:hint="eastAsia"/>
        </w:rPr>
        <w:t>University of Warwick</w:t>
      </w:r>
      <w:r w:rsidR="00680820">
        <w:rPr>
          <w:rFonts w:hint="eastAsia"/>
        </w:rPr>
        <w:t xml:space="preserve"> </w:t>
      </w:r>
      <w:r w:rsidR="00680820" w:rsidRPr="00680820">
        <w:t>Plotting the Iris Data</w:t>
      </w:r>
    </w:p>
    <w:p w14:paraId="5655A17D" w14:textId="2E48642B" w:rsidR="002C13C3" w:rsidRPr="002C13C3" w:rsidRDefault="002C13C3" w:rsidP="002C13C3">
      <w:pPr>
        <w:widowControl/>
        <w:ind w:left="0" w:firstLine="840"/>
        <w:textAlignment w:val="baseline"/>
        <w:rPr>
          <w:rFonts w:ascii="inherit" w:eastAsia="MS PGothic" w:hAnsi="inherit" w:cs="MS PGothic"/>
          <w:kern w:val="0"/>
          <w:sz w:val="24"/>
          <w:szCs w:val="24"/>
        </w:rPr>
      </w:pPr>
      <w:hyperlink r:id="rId27" w:history="1">
        <w:r w:rsidRPr="002C13C3">
          <w:rPr>
            <w:rStyle w:val="Hyperlink"/>
            <w:rFonts w:ascii="inherit" w:eastAsia="MS PGothic" w:hAnsi="inherit" w:cs="MS PGothic"/>
            <w:kern w:val="0"/>
            <w:sz w:val="24"/>
            <w:szCs w:val="24"/>
            <w:bdr w:val="none" w:sz="0" w:space="0" w:color="auto" w:frame="1"/>
          </w:rPr>
          <w:t>https://warwick.ac.uk/fac/sci/moac/people/students/peter_cock/r/iris_plots/</w:t>
        </w:r>
      </w:hyperlink>
    </w:p>
    <w:p w14:paraId="049E352D" w14:textId="77777777" w:rsidR="000A50F9" w:rsidRPr="002C13C3" w:rsidRDefault="000A50F9" w:rsidP="000A50F9">
      <w:pPr>
        <w:rPr>
          <w:rFonts w:hint="eastAsia"/>
        </w:rPr>
      </w:pPr>
    </w:p>
    <w:sectPr w:rsidR="000A50F9" w:rsidRPr="002C13C3" w:rsidSect="006B4E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5C9E6" w14:textId="77777777" w:rsidR="00EC6C17" w:rsidRDefault="00EC6C17" w:rsidP="00AB25CE">
      <w:r>
        <w:separator/>
      </w:r>
    </w:p>
  </w:endnote>
  <w:endnote w:type="continuationSeparator" w:id="0">
    <w:p w14:paraId="3A45AFB9" w14:textId="77777777" w:rsidR="00EC6C17" w:rsidRDefault="00EC6C17" w:rsidP="00AB25CE">
      <w:r>
        <w:continuationSeparator/>
      </w:r>
    </w:p>
  </w:endnote>
  <w:endnote w:type="continuationNotice" w:id="1">
    <w:p w14:paraId="3EECB58C" w14:textId="77777777" w:rsidR="00EC6C17" w:rsidRDefault="00EC6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D8256" w14:textId="77777777" w:rsidR="00EC6C17" w:rsidRDefault="00EC6C17" w:rsidP="00AB25CE">
      <w:r>
        <w:separator/>
      </w:r>
    </w:p>
  </w:footnote>
  <w:footnote w:type="continuationSeparator" w:id="0">
    <w:p w14:paraId="6B33903B" w14:textId="77777777" w:rsidR="00EC6C17" w:rsidRDefault="00EC6C17" w:rsidP="00AB25CE">
      <w:r>
        <w:continuationSeparator/>
      </w:r>
    </w:p>
  </w:footnote>
  <w:footnote w:type="continuationNotice" w:id="1">
    <w:p w14:paraId="5BB39694" w14:textId="77777777" w:rsidR="00EC6C17" w:rsidRDefault="00EC6C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7C3"/>
    <w:multiLevelType w:val="hybridMultilevel"/>
    <w:tmpl w:val="347CF9F4"/>
    <w:lvl w:ilvl="0" w:tplc="2D86DC9E">
      <w:start w:val="1"/>
      <w:numFmt w:val="decimal"/>
      <w:lvlText w:val="(%1)"/>
      <w:lvlJc w:val="left"/>
      <w:pPr>
        <w:ind w:left="1238" w:hanging="39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" w15:restartNumberingAfterBreak="0">
    <w:nsid w:val="224E37C1"/>
    <w:multiLevelType w:val="hybridMultilevel"/>
    <w:tmpl w:val="1A929D8C"/>
    <w:lvl w:ilvl="0" w:tplc="5DC6FC6A">
      <w:start w:val="1"/>
      <w:numFmt w:val="decimal"/>
      <w:lvlText w:val="(%1)"/>
      <w:lvlJc w:val="left"/>
      <w:pPr>
        <w:ind w:left="1238" w:hanging="39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578F5ED9"/>
    <w:multiLevelType w:val="hybridMultilevel"/>
    <w:tmpl w:val="BFB632A4"/>
    <w:lvl w:ilvl="0" w:tplc="DF4C198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3" w15:restartNumberingAfterBreak="0">
    <w:nsid w:val="5F15026F"/>
    <w:multiLevelType w:val="hybridMultilevel"/>
    <w:tmpl w:val="466AC990"/>
    <w:lvl w:ilvl="0" w:tplc="6A40851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>
      <w:start w:val="1"/>
      <w:numFmt w:val="decimalEnclosedCircle"/>
      <w:lvlText w:val="%3"/>
      <w:lvlJc w:val="lef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7">
      <w:start w:val="1"/>
      <w:numFmt w:val="aiueoFullWidth"/>
      <w:lvlText w:val="(%5)"/>
      <w:lvlJc w:val="left"/>
      <w:pPr>
        <w:ind w:left="3040" w:hanging="440"/>
      </w:pPr>
    </w:lvl>
    <w:lvl w:ilvl="5" w:tplc="04090011">
      <w:start w:val="1"/>
      <w:numFmt w:val="decimalEnclosedCircle"/>
      <w:lvlText w:val="%6"/>
      <w:lvlJc w:val="left"/>
      <w:pPr>
        <w:ind w:left="3480" w:hanging="440"/>
      </w:pPr>
    </w:lvl>
    <w:lvl w:ilvl="6" w:tplc="0409000F">
      <w:start w:val="1"/>
      <w:numFmt w:val="decimal"/>
      <w:lvlText w:val="%7."/>
      <w:lvlJc w:val="left"/>
      <w:pPr>
        <w:ind w:left="3920" w:hanging="440"/>
      </w:pPr>
    </w:lvl>
    <w:lvl w:ilvl="7" w:tplc="04090017">
      <w:start w:val="1"/>
      <w:numFmt w:val="aiueoFullWidth"/>
      <w:lvlText w:val="(%8)"/>
      <w:lvlJc w:val="left"/>
      <w:pPr>
        <w:ind w:left="4360" w:hanging="440"/>
      </w:pPr>
    </w:lvl>
    <w:lvl w:ilvl="8" w:tplc="0409001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" w15:restartNumberingAfterBreak="0">
    <w:nsid w:val="63016689"/>
    <w:multiLevelType w:val="multilevel"/>
    <w:tmpl w:val="E3D0673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44F53F1"/>
    <w:multiLevelType w:val="hybridMultilevel"/>
    <w:tmpl w:val="E1D09DF0"/>
    <w:lvl w:ilvl="0" w:tplc="30B607C2">
      <w:start w:val="1"/>
      <w:numFmt w:val="decimal"/>
      <w:lvlText w:val="(%1)"/>
      <w:lvlJc w:val="left"/>
      <w:pPr>
        <w:ind w:left="1238" w:hanging="39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274291371">
    <w:abstractNumId w:val="4"/>
  </w:num>
  <w:num w:numId="2" w16cid:durableId="520971163">
    <w:abstractNumId w:val="2"/>
  </w:num>
  <w:num w:numId="3" w16cid:durableId="917639549">
    <w:abstractNumId w:val="0"/>
  </w:num>
  <w:num w:numId="4" w16cid:durableId="945845186">
    <w:abstractNumId w:val="1"/>
  </w:num>
  <w:num w:numId="5" w16cid:durableId="266815649">
    <w:abstractNumId w:val="5"/>
  </w:num>
  <w:num w:numId="6" w16cid:durableId="394202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6B"/>
    <w:rsid w:val="00003779"/>
    <w:rsid w:val="000052D5"/>
    <w:rsid w:val="00006A11"/>
    <w:rsid w:val="00007251"/>
    <w:rsid w:val="000113B0"/>
    <w:rsid w:val="00013CCD"/>
    <w:rsid w:val="00013FC1"/>
    <w:rsid w:val="000144A9"/>
    <w:rsid w:val="00022585"/>
    <w:rsid w:val="00023D58"/>
    <w:rsid w:val="00024C18"/>
    <w:rsid w:val="00032106"/>
    <w:rsid w:val="00034F34"/>
    <w:rsid w:val="00040E20"/>
    <w:rsid w:val="00044AF6"/>
    <w:rsid w:val="000467C1"/>
    <w:rsid w:val="000507ED"/>
    <w:rsid w:val="0005663F"/>
    <w:rsid w:val="00057A11"/>
    <w:rsid w:val="00063942"/>
    <w:rsid w:val="00064AA5"/>
    <w:rsid w:val="00064E84"/>
    <w:rsid w:val="00070ED4"/>
    <w:rsid w:val="00075541"/>
    <w:rsid w:val="0008007B"/>
    <w:rsid w:val="00082F97"/>
    <w:rsid w:val="0008388D"/>
    <w:rsid w:val="00084F69"/>
    <w:rsid w:val="00090CFE"/>
    <w:rsid w:val="00091380"/>
    <w:rsid w:val="00091629"/>
    <w:rsid w:val="00093BE5"/>
    <w:rsid w:val="000A3B74"/>
    <w:rsid w:val="000A430E"/>
    <w:rsid w:val="000A50F9"/>
    <w:rsid w:val="000A6523"/>
    <w:rsid w:val="000B151A"/>
    <w:rsid w:val="000B2558"/>
    <w:rsid w:val="000B288F"/>
    <w:rsid w:val="000B4E2E"/>
    <w:rsid w:val="000B79DD"/>
    <w:rsid w:val="000C03B6"/>
    <w:rsid w:val="000C1C10"/>
    <w:rsid w:val="000C33D7"/>
    <w:rsid w:val="000E6C61"/>
    <w:rsid w:val="000E759A"/>
    <w:rsid w:val="000E783D"/>
    <w:rsid w:val="000F529C"/>
    <w:rsid w:val="001006BF"/>
    <w:rsid w:val="00102366"/>
    <w:rsid w:val="00104935"/>
    <w:rsid w:val="001058DC"/>
    <w:rsid w:val="00107399"/>
    <w:rsid w:val="0011479D"/>
    <w:rsid w:val="00121FC0"/>
    <w:rsid w:val="00132FBB"/>
    <w:rsid w:val="00133DED"/>
    <w:rsid w:val="001367C5"/>
    <w:rsid w:val="001428CD"/>
    <w:rsid w:val="00145716"/>
    <w:rsid w:val="0014698C"/>
    <w:rsid w:val="001473B2"/>
    <w:rsid w:val="00147723"/>
    <w:rsid w:val="00151C3D"/>
    <w:rsid w:val="001559AA"/>
    <w:rsid w:val="00157CE3"/>
    <w:rsid w:val="0016577D"/>
    <w:rsid w:val="00176223"/>
    <w:rsid w:val="00176CC8"/>
    <w:rsid w:val="001800AF"/>
    <w:rsid w:val="00183ABE"/>
    <w:rsid w:val="00187A78"/>
    <w:rsid w:val="00191B2D"/>
    <w:rsid w:val="0019615F"/>
    <w:rsid w:val="001A4E6D"/>
    <w:rsid w:val="001A4E8D"/>
    <w:rsid w:val="001B3E4D"/>
    <w:rsid w:val="001B546F"/>
    <w:rsid w:val="001C3465"/>
    <w:rsid w:val="001C37FB"/>
    <w:rsid w:val="001D7A0C"/>
    <w:rsid w:val="001E4877"/>
    <w:rsid w:val="001E7288"/>
    <w:rsid w:val="001F2E02"/>
    <w:rsid w:val="001F3109"/>
    <w:rsid w:val="001F53DD"/>
    <w:rsid w:val="00201B05"/>
    <w:rsid w:val="00203823"/>
    <w:rsid w:val="00205F32"/>
    <w:rsid w:val="002076A1"/>
    <w:rsid w:val="00210AFE"/>
    <w:rsid w:val="00212623"/>
    <w:rsid w:val="002165C5"/>
    <w:rsid w:val="00222A89"/>
    <w:rsid w:val="0023291E"/>
    <w:rsid w:val="00233261"/>
    <w:rsid w:val="00237F21"/>
    <w:rsid w:val="002440D0"/>
    <w:rsid w:val="00245F41"/>
    <w:rsid w:val="0024678C"/>
    <w:rsid w:val="00252D48"/>
    <w:rsid w:val="00252E8B"/>
    <w:rsid w:val="00255384"/>
    <w:rsid w:val="0025796B"/>
    <w:rsid w:val="002646F2"/>
    <w:rsid w:val="00264BC7"/>
    <w:rsid w:val="00270B7B"/>
    <w:rsid w:val="00271B86"/>
    <w:rsid w:val="00274C2A"/>
    <w:rsid w:val="002771B7"/>
    <w:rsid w:val="0027763E"/>
    <w:rsid w:val="002778FC"/>
    <w:rsid w:val="00285447"/>
    <w:rsid w:val="002906C6"/>
    <w:rsid w:val="00295F25"/>
    <w:rsid w:val="00296C99"/>
    <w:rsid w:val="002A2589"/>
    <w:rsid w:val="002A3E8D"/>
    <w:rsid w:val="002B1E67"/>
    <w:rsid w:val="002B21A8"/>
    <w:rsid w:val="002B6C0C"/>
    <w:rsid w:val="002B732C"/>
    <w:rsid w:val="002C13C3"/>
    <w:rsid w:val="002C3D7B"/>
    <w:rsid w:val="002C7B67"/>
    <w:rsid w:val="002D21A5"/>
    <w:rsid w:val="002D62E4"/>
    <w:rsid w:val="002D778B"/>
    <w:rsid w:val="002D7F79"/>
    <w:rsid w:val="002E205A"/>
    <w:rsid w:val="002E6CAB"/>
    <w:rsid w:val="002F274D"/>
    <w:rsid w:val="002F2B67"/>
    <w:rsid w:val="00301D64"/>
    <w:rsid w:val="00306D93"/>
    <w:rsid w:val="00310A6D"/>
    <w:rsid w:val="00315AF7"/>
    <w:rsid w:val="00317500"/>
    <w:rsid w:val="00323486"/>
    <w:rsid w:val="003248AA"/>
    <w:rsid w:val="00325BA0"/>
    <w:rsid w:val="003271E8"/>
    <w:rsid w:val="003313ED"/>
    <w:rsid w:val="00336B8E"/>
    <w:rsid w:val="00341E86"/>
    <w:rsid w:val="00343CFE"/>
    <w:rsid w:val="0035607C"/>
    <w:rsid w:val="003565E7"/>
    <w:rsid w:val="00357182"/>
    <w:rsid w:val="003571DF"/>
    <w:rsid w:val="003577D3"/>
    <w:rsid w:val="0036264E"/>
    <w:rsid w:val="00364515"/>
    <w:rsid w:val="00375A21"/>
    <w:rsid w:val="003763A7"/>
    <w:rsid w:val="00381BD3"/>
    <w:rsid w:val="00382315"/>
    <w:rsid w:val="003828CF"/>
    <w:rsid w:val="00384298"/>
    <w:rsid w:val="00390F4B"/>
    <w:rsid w:val="003936AC"/>
    <w:rsid w:val="0039786E"/>
    <w:rsid w:val="003A0111"/>
    <w:rsid w:val="003A5693"/>
    <w:rsid w:val="003A57E1"/>
    <w:rsid w:val="003A63FE"/>
    <w:rsid w:val="003A793C"/>
    <w:rsid w:val="003B0D62"/>
    <w:rsid w:val="003B6C39"/>
    <w:rsid w:val="003B7A6C"/>
    <w:rsid w:val="003C0FC5"/>
    <w:rsid w:val="003C76C9"/>
    <w:rsid w:val="003C773E"/>
    <w:rsid w:val="003D07DE"/>
    <w:rsid w:val="003D21ED"/>
    <w:rsid w:val="003D4FFD"/>
    <w:rsid w:val="003E225E"/>
    <w:rsid w:val="003E6FBE"/>
    <w:rsid w:val="003F074F"/>
    <w:rsid w:val="003F7F16"/>
    <w:rsid w:val="0040449E"/>
    <w:rsid w:val="00406DCA"/>
    <w:rsid w:val="00410235"/>
    <w:rsid w:val="004134BA"/>
    <w:rsid w:val="00415FEF"/>
    <w:rsid w:val="004168A7"/>
    <w:rsid w:val="004200D0"/>
    <w:rsid w:val="00425B8C"/>
    <w:rsid w:val="00427894"/>
    <w:rsid w:val="00427A92"/>
    <w:rsid w:val="00435526"/>
    <w:rsid w:val="0043626E"/>
    <w:rsid w:val="004412B0"/>
    <w:rsid w:val="00441884"/>
    <w:rsid w:val="00443AA9"/>
    <w:rsid w:val="00444F39"/>
    <w:rsid w:val="00452203"/>
    <w:rsid w:val="0046238B"/>
    <w:rsid w:val="00463656"/>
    <w:rsid w:val="00463971"/>
    <w:rsid w:val="00470129"/>
    <w:rsid w:val="004714D8"/>
    <w:rsid w:val="004762E8"/>
    <w:rsid w:val="00476635"/>
    <w:rsid w:val="00480F5B"/>
    <w:rsid w:val="004815D6"/>
    <w:rsid w:val="0048300F"/>
    <w:rsid w:val="0049459A"/>
    <w:rsid w:val="00495438"/>
    <w:rsid w:val="00495634"/>
    <w:rsid w:val="004A1E83"/>
    <w:rsid w:val="004A494C"/>
    <w:rsid w:val="004B3F95"/>
    <w:rsid w:val="004B4D1F"/>
    <w:rsid w:val="004B71D2"/>
    <w:rsid w:val="004C2B86"/>
    <w:rsid w:val="004D673B"/>
    <w:rsid w:val="004E2520"/>
    <w:rsid w:val="004E6A94"/>
    <w:rsid w:val="004E7E2C"/>
    <w:rsid w:val="004F0F3D"/>
    <w:rsid w:val="004F15B6"/>
    <w:rsid w:val="004F551D"/>
    <w:rsid w:val="004F7088"/>
    <w:rsid w:val="004F7555"/>
    <w:rsid w:val="005001D1"/>
    <w:rsid w:val="005031D4"/>
    <w:rsid w:val="005056D8"/>
    <w:rsid w:val="00506A24"/>
    <w:rsid w:val="0051075C"/>
    <w:rsid w:val="00512976"/>
    <w:rsid w:val="005219CE"/>
    <w:rsid w:val="005252F8"/>
    <w:rsid w:val="00527392"/>
    <w:rsid w:val="00537CD7"/>
    <w:rsid w:val="005439CA"/>
    <w:rsid w:val="00545A04"/>
    <w:rsid w:val="00545E1D"/>
    <w:rsid w:val="00547FCE"/>
    <w:rsid w:val="00551409"/>
    <w:rsid w:val="00553FF9"/>
    <w:rsid w:val="00560F9B"/>
    <w:rsid w:val="00562E57"/>
    <w:rsid w:val="00567403"/>
    <w:rsid w:val="00567AB2"/>
    <w:rsid w:val="00567E83"/>
    <w:rsid w:val="005737C3"/>
    <w:rsid w:val="00593B82"/>
    <w:rsid w:val="0059584B"/>
    <w:rsid w:val="00597A97"/>
    <w:rsid w:val="005A751E"/>
    <w:rsid w:val="005B1782"/>
    <w:rsid w:val="005B1A11"/>
    <w:rsid w:val="005B3159"/>
    <w:rsid w:val="005B5CA3"/>
    <w:rsid w:val="005C1603"/>
    <w:rsid w:val="005C26C7"/>
    <w:rsid w:val="005C43B8"/>
    <w:rsid w:val="005C59F0"/>
    <w:rsid w:val="005C6F8D"/>
    <w:rsid w:val="005C7DFA"/>
    <w:rsid w:val="005E46D8"/>
    <w:rsid w:val="005E49EE"/>
    <w:rsid w:val="005F0F32"/>
    <w:rsid w:val="005F29CD"/>
    <w:rsid w:val="005F540C"/>
    <w:rsid w:val="00604903"/>
    <w:rsid w:val="00605AFA"/>
    <w:rsid w:val="00606F17"/>
    <w:rsid w:val="0060730C"/>
    <w:rsid w:val="00607394"/>
    <w:rsid w:val="006163D5"/>
    <w:rsid w:val="006170E4"/>
    <w:rsid w:val="00617123"/>
    <w:rsid w:val="00622967"/>
    <w:rsid w:val="006318A9"/>
    <w:rsid w:val="00631A76"/>
    <w:rsid w:val="00636928"/>
    <w:rsid w:val="00644991"/>
    <w:rsid w:val="00645713"/>
    <w:rsid w:val="00646365"/>
    <w:rsid w:val="006478ED"/>
    <w:rsid w:val="00647D25"/>
    <w:rsid w:val="00651568"/>
    <w:rsid w:val="00654B1B"/>
    <w:rsid w:val="00661FE8"/>
    <w:rsid w:val="006620BD"/>
    <w:rsid w:val="00662735"/>
    <w:rsid w:val="00663D8F"/>
    <w:rsid w:val="006646ED"/>
    <w:rsid w:val="006674C8"/>
    <w:rsid w:val="00670E1B"/>
    <w:rsid w:val="00671427"/>
    <w:rsid w:val="00672EB6"/>
    <w:rsid w:val="00673DFA"/>
    <w:rsid w:val="0067494B"/>
    <w:rsid w:val="00680820"/>
    <w:rsid w:val="00681D19"/>
    <w:rsid w:val="00685763"/>
    <w:rsid w:val="00686772"/>
    <w:rsid w:val="0068732A"/>
    <w:rsid w:val="00687D00"/>
    <w:rsid w:val="00693859"/>
    <w:rsid w:val="00693A2E"/>
    <w:rsid w:val="006A1647"/>
    <w:rsid w:val="006A1D78"/>
    <w:rsid w:val="006A53A6"/>
    <w:rsid w:val="006B4EFC"/>
    <w:rsid w:val="006B60AF"/>
    <w:rsid w:val="006C0118"/>
    <w:rsid w:val="006C1EBC"/>
    <w:rsid w:val="006C2ED8"/>
    <w:rsid w:val="006D29FA"/>
    <w:rsid w:val="006D309D"/>
    <w:rsid w:val="006D59C3"/>
    <w:rsid w:val="006D6673"/>
    <w:rsid w:val="006D792F"/>
    <w:rsid w:val="006E119D"/>
    <w:rsid w:val="006E2299"/>
    <w:rsid w:val="006E58D9"/>
    <w:rsid w:val="006E780D"/>
    <w:rsid w:val="006F31B9"/>
    <w:rsid w:val="006F49C1"/>
    <w:rsid w:val="006F58FD"/>
    <w:rsid w:val="006F7394"/>
    <w:rsid w:val="00704A2D"/>
    <w:rsid w:val="0070525E"/>
    <w:rsid w:val="00707108"/>
    <w:rsid w:val="00707C70"/>
    <w:rsid w:val="007124BE"/>
    <w:rsid w:val="00713042"/>
    <w:rsid w:val="00716929"/>
    <w:rsid w:val="00717E4E"/>
    <w:rsid w:val="0072031E"/>
    <w:rsid w:val="00732E0E"/>
    <w:rsid w:val="007347CA"/>
    <w:rsid w:val="00736439"/>
    <w:rsid w:val="00740060"/>
    <w:rsid w:val="00746EE8"/>
    <w:rsid w:val="0074764C"/>
    <w:rsid w:val="00752493"/>
    <w:rsid w:val="00753151"/>
    <w:rsid w:val="00761547"/>
    <w:rsid w:val="00764806"/>
    <w:rsid w:val="00774146"/>
    <w:rsid w:val="00786BEA"/>
    <w:rsid w:val="0078760F"/>
    <w:rsid w:val="00791265"/>
    <w:rsid w:val="00792283"/>
    <w:rsid w:val="00792928"/>
    <w:rsid w:val="00793924"/>
    <w:rsid w:val="007973FA"/>
    <w:rsid w:val="007A1D9F"/>
    <w:rsid w:val="007A27EB"/>
    <w:rsid w:val="007A7BB7"/>
    <w:rsid w:val="007A7F54"/>
    <w:rsid w:val="007B0AEF"/>
    <w:rsid w:val="007B2744"/>
    <w:rsid w:val="007C3B40"/>
    <w:rsid w:val="007D1B9B"/>
    <w:rsid w:val="007D29AF"/>
    <w:rsid w:val="007D5444"/>
    <w:rsid w:val="007E41B9"/>
    <w:rsid w:val="007E6896"/>
    <w:rsid w:val="007F3A5D"/>
    <w:rsid w:val="007F4972"/>
    <w:rsid w:val="007F69E1"/>
    <w:rsid w:val="00801700"/>
    <w:rsid w:val="00803BBF"/>
    <w:rsid w:val="00805C07"/>
    <w:rsid w:val="0080711B"/>
    <w:rsid w:val="00812A15"/>
    <w:rsid w:val="008152C2"/>
    <w:rsid w:val="00820002"/>
    <w:rsid w:val="008204BB"/>
    <w:rsid w:val="008238A1"/>
    <w:rsid w:val="00824072"/>
    <w:rsid w:val="00837326"/>
    <w:rsid w:val="00840F9B"/>
    <w:rsid w:val="0084181F"/>
    <w:rsid w:val="00841FB5"/>
    <w:rsid w:val="00843691"/>
    <w:rsid w:val="00843D70"/>
    <w:rsid w:val="00846ED7"/>
    <w:rsid w:val="0085349B"/>
    <w:rsid w:val="00853855"/>
    <w:rsid w:val="0086096D"/>
    <w:rsid w:val="008649E9"/>
    <w:rsid w:val="008668E4"/>
    <w:rsid w:val="0087153A"/>
    <w:rsid w:val="00872041"/>
    <w:rsid w:val="0087732D"/>
    <w:rsid w:val="0088130B"/>
    <w:rsid w:val="00883125"/>
    <w:rsid w:val="00886F16"/>
    <w:rsid w:val="008910AE"/>
    <w:rsid w:val="00892840"/>
    <w:rsid w:val="0089631D"/>
    <w:rsid w:val="008A0A1A"/>
    <w:rsid w:val="008A29B4"/>
    <w:rsid w:val="008A2A95"/>
    <w:rsid w:val="008A2BEA"/>
    <w:rsid w:val="008A4AB8"/>
    <w:rsid w:val="008B4418"/>
    <w:rsid w:val="008B6176"/>
    <w:rsid w:val="008D2919"/>
    <w:rsid w:val="008D370E"/>
    <w:rsid w:val="008D4362"/>
    <w:rsid w:val="008D47AC"/>
    <w:rsid w:val="008D58D8"/>
    <w:rsid w:val="008E2945"/>
    <w:rsid w:val="008E2D39"/>
    <w:rsid w:val="008E543A"/>
    <w:rsid w:val="008F0162"/>
    <w:rsid w:val="008F1688"/>
    <w:rsid w:val="008F1DEA"/>
    <w:rsid w:val="008F2D5A"/>
    <w:rsid w:val="008F3559"/>
    <w:rsid w:val="00900592"/>
    <w:rsid w:val="00906800"/>
    <w:rsid w:val="009128C0"/>
    <w:rsid w:val="0091356B"/>
    <w:rsid w:val="0091418E"/>
    <w:rsid w:val="00915737"/>
    <w:rsid w:val="00920591"/>
    <w:rsid w:val="00921187"/>
    <w:rsid w:val="00933FCA"/>
    <w:rsid w:val="00943D4C"/>
    <w:rsid w:val="009458C1"/>
    <w:rsid w:val="00947908"/>
    <w:rsid w:val="00947982"/>
    <w:rsid w:val="00952B60"/>
    <w:rsid w:val="00962A15"/>
    <w:rsid w:val="00964823"/>
    <w:rsid w:val="00966208"/>
    <w:rsid w:val="00966DC0"/>
    <w:rsid w:val="00976EF8"/>
    <w:rsid w:val="00984133"/>
    <w:rsid w:val="009861DB"/>
    <w:rsid w:val="00987D9C"/>
    <w:rsid w:val="009924FC"/>
    <w:rsid w:val="009969E6"/>
    <w:rsid w:val="009A1060"/>
    <w:rsid w:val="009A1E1C"/>
    <w:rsid w:val="009B1905"/>
    <w:rsid w:val="009B2EB6"/>
    <w:rsid w:val="009B3CC8"/>
    <w:rsid w:val="009B4F5A"/>
    <w:rsid w:val="009B6CA9"/>
    <w:rsid w:val="009C7A39"/>
    <w:rsid w:val="009D3733"/>
    <w:rsid w:val="009D566B"/>
    <w:rsid w:val="009D7F38"/>
    <w:rsid w:val="009E4E96"/>
    <w:rsid w:val="009E58E0"/>
    <w:rsid w:val="009E6BFD"/>
    <w:rsid w:val="009E72FF"/>
    <w:rsid w:val="009F16D0"/>
    <w:rsid w:val="00A02057"/>
    <w:rsid w:val="00A02C1A"/>
    <w:rsid w:val="00A10B6F"/>
    <w:rsid w:val="00A16D54"/>
    <w:rsid w:val="00A170E2"/>
    <w:rsid w:val="00A25C9F"/>
    <w:rsid w:val="00A30CF4"/>
    <w:rsid w:val="00A310E9"/>
    <w:rsid w:val="00A3232B"/>
    <w:rsid w:val="00A32707"/>
    <w:rsid w:val="00A32F52"/>
    <w:rsid w:val="00A411BF"/>
    <w:rsid w:val="00A42D24"/>
    <w:rsid w:val="00A4408C"/>
    <w:rsid w:val="00A5235C"/>
    <w:rsid w:val="00A52B24"/>
    <w:rsid w:val="00A57AA2"/>
    <w:rsid w:val="00A57B18"/>
    <w:rsid w:val="00A6058E"/>
    <w:rsid w:val="00A60666"/>
    <w:rsid w:val="00A642DC"/>
    <w:rsid w:val="00A82E07"/>
    <w:rsid w:val="00A848A3"/>
    <w:rsid w:val="00A97D9C"/>
    <w:rsid w:val="00AA1402"/>
    <w:rsid w:val="00AA3BCC"/>
    <w:rsid w:val="00AA6175"/>
    <w:rsid w:val="00AA7814"/>
    <w:rsid w:val="00AB147C"/>
    <w:rsid w:val="00AB1605"/>
    <w:rsid w:val="00AB25CE"/>
    <w:rsid w:val="00AB3BFF"/>
    <w:rsid w:val="00AB5FE7"/>
    <w:rsid w:val="00AB67EF"/>
    <w:rsid w:val="00AC6B85"/>
    <w:rsid w:val="00AD0773"/>
    <w:rsid w:val="00AD3650"/>
    <w:rsid w:val="00AE0918"/>
    <w:rsid w:val="00AE0BC0"/>
    <w:rsid w:val="00AE31A6"/>
    <w:rsid w:val="00AE63FC"/>
    <w:rsid w:val="00AF4DAE"/>
    <w:rsid w:val="00AF5B11"/>
    <w:rsid w:val="00B03D0C"/>
    <w:rsid w:val="00B0585A"/>
    <w:rsid w:val="00B05894"/>
    <w:rsid w:val="00B05DD9"/>
    <w:rsid w:val="00B0661B"/>
    <w:rsid w:val="00B17BC9"/>
    <w:rsid w:val="00B207FE"/>
    <w:rsid w:val="00B233C8"/>
    <w:rsid w:val="00B40B16"/>
    <w:rsid w:val="00B56477"/>
    <w:rsid w:val="00B61E3D"/>
    <w:rsid w:val="00B62C42"/>
    <w:rsid w:val="00B66065"/>
    <w:rsid w:val="00B71870"/>
    <w:rsid w:val="00B8446D"/>
    <w:rsid w:val="00B85BDA"/>
    <w:rsid w:val="00B86E79"/>
    <w:rsid w:val="00B905FF"/>
    <w:rsid w:val="00B908D4"/>
    <w:rsid w:val="00B93191"/>
    <w:rsid w:val="00BA2566"/>
    <w:rsid w:val="00BB2257"/>
    <w:rsid w:val="00BB5558"/>
    <w:rsid w:val="00BD1ADA"/>
    <w:rsid w:val="00BD2986"/>
    <w:rsid w:val="00BD3177"/>
    <w:rsid w:val="00BD58F3"/>
    <w:rsid w:val="00BD7959"/>
    <w:rsid w:val="00BE04EB"/>
    <w:rsid w:val="00BF118A"/>
    <w:rsid w:val="00BF2088"/>
    <w:rsid w:val="00BF3520"/>
    <w:rsid w:val="00BF3576"/>
    <w:rsid w:val="00BF6E11"/>
    <w:rsid w:val="00C100EE"/>
    <w:rsid w:val="00C12E0A"/>
    <w:rsid w:val="00C145E5"/>
    <w:rsid w:val="00C15B75"/>
    <w:rsid w:val="00C20534"/>
    <w:rsid w:val="00C22241"/>
    <w:rsid w:val="00C234E6"/>
    <w:rsid w:val="00C25E0D"/>
    <w:rsid w:val="00C266A8"/>
    <w:rsid w:val="00C272DD"/>
    <w:rsid w:val="00C36B70"/>
    <w:rsid w:val="00C37CEE"/>
    <w:rsid w:val="00C41B67"/>
    <w:rsid w:val="00C64E0B"/>
    <w:rsid w:val="00C661C0"/>
    <w:rsid w:val="00C66E1D"/>
    <w:rsid w:val="00C67EE9"/>
    <w:rsid w:val="00C77684"/>
    <w:rsid w:val="00C81395"/>
    <w:rsid w:val="00C86A53"/>
    <w:rsid w:val="00C90B34"/>
    <w:rsid w:val="00C931D1"/>
    <w:rsid w:val="00CA4E4B"/>
    <w:rsid w:val="00CA5D63"/>
    <w:rsid w:val="00CB0AC9"/>
    <w:rsid w:val="00CB20CA"/>
    <w:rsid w:val="00CB6E6D"/>
    <w:rsid w:val="00CC1B4D"/>
    <w:rsid w:val="00CC32BD"/>
    <w:rsid w:val="00CC4D2E"/>
    <w:rsid w:val="00CD39CC"/>
    <w:rsid w:val="00CD532E"/>
    <w:rsid w:val="00CD6DF3"/>
    <w:rsid w:val="00CE0667"/>
    <w:rsid w:val="00CE391D"/>
    <w:rsid w:val="00CE7844"/>
    <w:rsid w:val="00CF274B"/>
    <w:rsid w:val="00CF3672"/>
    <w:rsid w:val="00CF3700"/>
    <w:rsid w:val="00CF4D75"/>
    <w:rsid w:val="00CF5AA4"/>
    <w:rsid w:val="00D0576D"/>
    <w:rsid w:val="00D0710F"/>
    <w:rsid w:val="00D129AC"/>
    <w:rsid w:val="00D150BA"/>
    <w:rsid w:val="00D1663B"/>
    <w:rsid w:val="00D241FF"/>
    <w:rsid w:val="00D31098"/>
    <w:rsid w:val="00D31EB7"/>
    <w:rsid w:val="00D34B34"/>
    <w:rsid w:val="00D35123"/>
    <w:rsid w:val="00D35B8F"/>
    <w:rsid w:val="00D37839"/>
    <w:rsid w:val="00D42226"/>
    <w:rsid w:val="00D4505F"/>
    <w:rsid w:val="00D4581C"/>
    <w:rsid w:val="00D5003D"/>
    <w:rsid w:val="00D5198B"/>
    <w:rsid w:val="00D546E8"/>
    <w:rsid w:val="00D64FD9"/>
    <w:rsid w:val="00D67B7E"/>
    <w:rsid w:val="00D725BD"/>
    <w:rsid w:val="00D73BB6"/>
    <w:rsid w:val="00D74C75"/>
    <w:rsid w:val="00D774F7"/>
    <w:rsid w:val="00D83780"/>
    <w:rsid w:val="00D83A16"/>
    <w:rsid w:val="00D9066D"/>
    <w:rsid w:val="00D95C63"/>
    <w:rsid w:val="00D972CE"/>
    <w:rsid w:val="00DA29E3"/>
    <w:rsid w:val="00DA3093"/>
    <w:rsid w:val="00DA5D00"/>
    <w:rsid w:val="00DB1DC6"/>
    <w:rsid w:val="00DB4F9F"/>
    <w:rsid w:val="00DC2FD3"/>
    <w:rsid w:val="00DC465E"/>
    <w:rsid w:val="00DD394B"/>
    <w:rsid w:val="00DD65D7"/>
    <w:rsid w:val="00DD6DE2"/>
    <w:rsid w:val="00DD7689"/>
    <w:rsid w:val="00DE2A9F"/>
    <w:rsid w:val="00DE389D"/>
    <w:rsid w:val="00DE4C5F"/>
    <w:rsid w:val="00DE56C5"/>
    <w:rsid w:val="00DF1A31"/>
    <w:rsid w:val="00DF5325"/>
    <w:rsid w:val="00DF5CBA"/>
    <w:rsid w:val="00E001FB"/>
    <w:rsid w:val="00E02458"/>
    <w:rsid w:val="00E05CE6"/>
    <w:rsid w:val="00E12265"/>
    <w:rsid w:val="00E21DAC"/>
    <w:rsid w:val="00E26BC7"/>
    <w:rsid w:val="00E316C7"/>
    <w:rsid w:val="00E50558"/>
    <w:rsid w:val="00E5104D"/>
    <w:rsid w:val="00E51A19"/>
    <w:rsid w:val="00E52AE2"/>
    <w:rsid w:val="00E614A3"/>
    <w:rsid w:val="00E63410"/>
    <w:rsid w:val="00E66366"/>
    <w:rsid w:val="00E66ECB"/>
    <w:rsid w:val="00E67AC1"/>
    <w:rsid w:val="00E71053"/>
    <w:rsid w:val="00E72C87"/>
    <w:rsid w:val="00E74D9D"/>
    <w:rsid w:val="00E75AB7"/>
    <w:rsid w:val="00E811EA"/>
    <w:rsid w:val="00E82D57"/>
    <w:rsid w:val="00E836D2"/>
    <w:rsid w:val="00E8467B"/>
    <w:rsid w:val="00E9084B"/>
    <w:rsid w:val="00E968A6"/>
    <w:rsid w:val="00EB08BC"/>
    <w:rsid w:val="00EB5620"/>
    <w:rsid w:val="00EC0BB9"/>
    <w:rsid w:val="00EC0C48"/>
    <w:rsid w:val="00EC191A"/>
    <w:rsid w:val="00EC2E0F"/>
    <w:rsid w:val="00EC3D36"/>
    <w:rsid w:val="00EC6C17"/>
    <w:rsid w:val="00EC6C90"/>
    <w:rsid w:val="00ED05A3"/>
    <w:rsid w:val="00ED2463"/>
    <w:rsid w:val="00ED6D8C"/>
    <w:rsid w:val="00EE05D2"/>
    <w:rsid w:val="00EE7671"/>
    <w:rsid w:val="00EF4C84"/>
    <w:rsid w:val="00F07B8D"/>
    <w:rsid w:val="00F106EC"/>
    <w:rsid w:val="00F1155D"/>
    <w:rsid w:val="00F11676"/>
    <w:rsid w:val="00F12027"/>
    <w:rsid w:val="00F13128"/>
    <w:rsid w:val="00F15474"/>
    <w:rsid w:val="00F304BE"/>
    <w:rsid w:val="00F35502"/>
    <w:rsid w:val="00F35637"/>
    <w:rsid w:val="00F360FD"/>
    <w:rsid w:val="00F4355E"/>
    <w:rsid w:val="00F45F83"/>
    <w:rsid w:val="00F4643B"/>
    <w:rsid w:val="00F5029C"/>
    <w:rsid w:val="00F51941"/>
    <w:rsid w:val="00F57506"/>
    <w:rsid w:val="00F70719"/>
    <w:rsid w:val="00F7461D"/>
    <w:rsid w:val="00F80004"/>
    <w:rsid w:val="00F8108E"/>
    <w:rsid w:val="00F91EBA"/>
    <w:rsid w:val="00F959B9"/>
    <w:rsid w:val="00FA0CF9"/>
    <w:rsid w:val="00FB03E2"/>
    <w:rsid w:val="00FB1220"/>
    <w:rsid w:val="00FB22F8"/>
    <w:rsid w:val="00FB33A8"/>
    <w:rsid w:val="00FB4A2E"/>
    <w:rsid w:val="00FB552C"/>
    <w:rsid w:val="00FC1040"/>
    <w:rsid w:val="00FC2F77"/>
    <w:rsid w:val="00FD4CC7"/>
    <w:rsid w:val="00FD6054"/>
    <w:rsid w:val="00FE3704"/>
    <w:rsid w:val="00FE674F"/>
    <w:rsid w:val="00FE73D2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A61EC"/>
  <w15:chartTrackingRefBased/>
  <w15:docId w15:val="{25635CE6-E6C9-4ECF-8EA1-1DE88B6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CC"/>
    <w:pPr>
      <w:widowControl w:val="0"/>
      <w:ind w:left="840"/>
    </w:pPr>
    <w:rPr>
      <w:rFonts w:eastAsiaTheme="minorHAnsi"/>
      <w:szCs w:val="21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C0BB9"/>
    <w:pPr>
      <w:numPr>
        <w:numId w:val="1"/>
      </w:numPr>
      <w:outlineLvl w:val="0"/>
    </w:pPr>
    <w:rPr>
      <w:rFonts w:asciiTheme="majorHAnsi" w:eastAsiaTheme="majorHAnsi" w:hAnsiTheme="majorHAnsi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6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6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6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6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6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6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6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BB9"/>
    <w:rPr>
      <w:rFonts w:asciiTheme="majorHAnsi" w:eastAsiaTheme="majorHAnsi" w:hAnsiTheme="majorHAnsi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6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66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6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6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6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6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6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66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D56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66B"/>
    <w:pPr>
      <w:numPr>
        <w:ilvl w:val="1"/>
      </w:numPr>
      <w:spacing w:after="160"/>
      <w:ind w:left="84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6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6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66B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E41B9"/>
    <w:rPr>
      <w:b/>
      <w:bCs/>
      <w:i/>
      <w:iCs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41B9"/>
  </w:style>
  <w:style w:type="character" w:customStyle="1" w:styleId="DateChar">
    <w:name w:val="Date Char"/>
    <w:basedOn w:val="DefaultParagraphFont"/>
    <w:link w:val="Date"/>
    <w:uiPriority w:val="99"/>
    <w:semiHidden/>
    <w:rsid w:val="007E41B9"/>
  </w:style>
  <w:style w:type="paragraph" w:styleId="Header">
    <w:name w:val="header"/>
    <w:basedOn w:val="Normal"/>
    <w:link w:val="HeaderChar"/>
    <w:uiPriority w:val="99"/>
    <w:unhideWhenUsed/>
    <w:rsid w:val="00133DE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33DED"/>
  </w:style>
  <w:style w:type="paragraph" w:styleId="Footer">
    <w:name w:val="footer"/>
    <w:basedOn w:val="Normal"/>
    <w:link w:val="FooterChar"/>
    <w:uiPriority w:val="99"/>
    <w:unhideWhenUsed/>
    <w:rsid w:val="00133DE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33DED"/>
  </w:style>
  <w:style w:type="character" w:styleId="PlaceholderText">
    <w:name w:val="Placeholder Text"/>
    <w:basedOn w:val="DefaultParagraphFont"/>
    <w:uiPriority w:val="99"/>
    <w:semiHidden/>
    <w:rsid w:val="00C64E0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EF"/>
    <w:rPr>
      <w:rFonts w:ascii="MS Gothic" w:eastAsia="MS Gothic" w:hAnsi="MS Gothic" w:cs="MS Gothic"/>
      <w:kern w:val="0"/>
      <w:sz w:val="24"/>
      <w:szCs w:val="24"/>
    </w:rPr>
  </w:style>
  <w:style w:type="character" w:customStyle="1" w:styleId="gnvwddmdn3b">
    <w:name w:val="gnvwddmdn3b"/>
    <w:basedOn w:val="DefaultParagraphFont"/>
    <w:rsid w:val="00415FEF"/>
  </w:style>
  <w:style w:type="character" w:styleId="Hyperlink">
    <w:name w:val="Hyperlink"/>
    <w:basedOn w:val="DefaultParagraphFont"/>
    <w:uiPriority w:val="99"/>
    <w:unhideWhenUsed/>
    <w:rsid w:val="002C13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arwick.ac.uk/fac/sci/moac/people/students/peter_cock/r/iris_plot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7" ma:contentTypeDescription="新しいドキュメントを作成します。" ma:contentTypeScope="" ma:versionID="716414d5346938acdc71a1c98ab6e196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ebfd7b268ef38ca2163b452e833e1913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F5F01-7719-42F0-B75C-BF1CB0704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BE035-CF8B-41D0-A167-EC431DCEBED8}">
  <ds:schemaRefs>
    <ds:schemaRef ds:uri="http://schemas.microsoft.com/office/2006/metadata/properties"/>
    <ds:schemaRef ds:uri="http://schemas.microsoft.com/office/infopath/2007/PartnerControls"/>
    <ds:schemaRef ds:uri="a46ab4ca-bc09-4ac5-a31b-eed8c5b60a07"/>
  </ds:schemaRefs>
</ds:datastoreItem>
</file>

<file path=customXml/itemProps3.xml><?xml version="1.0" encoding="utf-8"?>
<ds:datastoreItem xmlns:ds="http://schemas.openxmlformats.org/officeDocument/2006/customXml" ds:itemID="{E649DBF2-CCF2-47F5-9AA3-9687A257AEA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1151</Words>
  <Characters>6562</Characters>
  <Application>Microsoft Office Word</Application>
  <DocSecurity>4</DocSecurity>
  <Lines>54</Lines>
  <Paragraphs>15</Paragraphs>
  <ScaleCrop>false</ScaleCrop>
  <Company/>
  <LinksUpToDate>false</LinksUpToDate>
  <CharactersWithSpaces>7698</CharactersWithSpaces>
  <SharedDoc>false</SharedDoc>
  <HLinks>
    <vt:vector size="6" baseType="variant">
      <vt:variant>
        <vt:i4>3604601</vt:i4>
      </vt:variant>
      <vt:variant>
        <vt:i4>0</vt:i4>
      </vt:variant>
      <vt:variant>
        <vt:i4>0</vt:i4>
      </vt:variant>
      <vt:variant>
        <vt:i4>5</vt:i4>
      </vt:variant>
      <vt:variant>
        <vt:lpwstr>https://warwick.ac.uk/fac/sci/moac/people/students/peter_cock/r/iris_plots/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</dc:creator>
  <cp:keywords/>
  <dc:description/>
  <cp:lastModifiedBy>23K3342HI:山口</cp:lastModifiedBy>
  <cp:revision>312</cp:revision>
  <cp:lastPrinted>2024-05-11T07:05:00Z</cp:lastPrinted>
  <dcterms:created xsi:type="dcterms:W3CDTF">2024-04-24T22:59:00Z</dcterms:created>
  <dcterms:modified xsi:type="dcterms:W3CDTF">2024-05-11T07:11:00Z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